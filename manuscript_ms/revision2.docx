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CAC49E" w14:textId="418F1AED" w:rsidR="00605664" w:rsidRPr="008838EB" w:rsidRDefault="008838EB" w:rsidP="37C97522">
      <w:pPr>
        <w:rPr>
          <w:sz w:val="24"/>
        </w:rPr>
      </w:pPr>
      <w:r w:rsidRPr="008838EB">
        <w:rPr>
          <w:rFonts w:hint="eastAsia"/>
          <w:sz w:val="24"/>
          <w:lang w:eastAsia="ko-KR"/>
        </w:rPr>
        <w:t>Systematic c</w:t>
      </w:r>
      <w:r w:rsidR="00ED3B1B" w:rsidRPr="008838EB">
        <w:rPr>
          <w:sz w:val="24"/>
        </w:rPr>
        <w:t xml:space="preserve">haracterization of autophagy-related genes during </w:t>
      </w:r>
      <w:r w:rsidR="0131E546" w:rsidRPr="008838EB">
        <w:rPr>
          <w:sz w:val="24"/>
        </w:rPr>
        <w:t>t</w:t>
      </w:r>
      <w:r w:rsidR="5D1A6B8E" w:rsidRPr="008838EB">
        <w:rPr>
          <w:sz w:val="24"/>
        </w:rPr>
        <w:t xml:space="preserve">he </w:t>
      </w:r>
      <w:r w:rsidR="00ED3B1B" w:rsidRPr="008838EB">
        <w:rPr>
          <w:sz w:val="24"/>
        </w:rPr>
        <w:t>adipocyte differentiation using public-access data</w:t>
      </w:r>
    </w:p>
    <w:p w14:paraId="64D3F005" w14:textId="68DBD65C" w:rsidR="15C6775D" w:rsidRDefault="15C6775D"/>
    <w:p w14:paraId="39E5D503" w14:textId="2607499D" w:rsidR="00605664" w:rsidRDefault="00ED3B1B">
      <w:r>
        <w:t>Mahmoud Ahmed</w:t>
      </w:r>
      <w:r w:rsidR="003F4D1C" w:rsidRPr="00BA4962">
        <w:rPr>
          <w:rFonts w:hint="eastAsia"/>
          <w:vertAlign w:val="superscript"/>
          <w:lang w:eastAsia="ko-KR"/>
        </w:rPr>
        <w:t>1</w:t>
      </w:r>
      <w:r>
        <w:t xml:space="preserve">, Huynh </w:t>
      </w:r>
      <w:r w:rsidR="35140789">
        <w:t xml:space="preserve">Quoc </w:t>
      </w:r>
      <w:r>
        <w:t>Nguyen</w:t>
      </w:r>
      <w:r w:rsidR="003F4D1C" w:rsidRPr="00BA4962">
        <w:rPr>
          <w:rFonts w:hint="eastAsia"/>
          <w:vertAlign w:val="superscript"/>
          <w:lang w:eastAsia="ko-KR"/>
        </w:rPr>
        <w:t>1</w:t>
      </w:r>
      <w:r w:rsidRPr="35140789">
        <w:t xml:space="preserve">, </w:t>
      </w:r>
      <w:proofErr w:type="spellStart"/>
      <w:r>
        <w:t>Jin</w:t>
      </w:r>
      <w:proofErr w:type="spellEnd"/>
      <w:r>
        <w:t xml:space="preserve"> </w:t>
      </w:r>
      <w:proofErr w:type="spellStart"/>
      <w:r>
        <w:t>Seok</w:t>
      </w:r>
      <w:proofErr w:type="spellEnd"/>
      <w:r>
        <w:t xml:space="preserve"> Hwang</w:t>
      </w:r>
      <w:r w:rsidR="003F4D1C" w:rsidRPr="00BA4962">
        <w:rPr>
          <w:rFonts w:hint="eastAsia"/>
          <w:vertAlign w:val="superscript"/>
          <w:lang w:eastAsia="ko-KR"/>
        </w:rPr>
        <w:t>1</w:t>
      </w:r>
      <w:r>
        <w:t>, Sahib Zada</w:t>
      </w:r>
      <w:r w:rsidR="003F4D1C" w:rsidRPr="00BA4962">
        <w:rPr>
          <w:rFonts w:hint="eastAsia"/>
          <w:vertAlign w:val="superscript"/>
          <w:lang w:eastAsia="ko-KR"/>
        </w:rPr>
        <w:t>1</w:t>
      </w:r>
      <w:r>
        <w:t xml:space="preserve">, Trang </w:t>
      </w:r>
      <w:proofErr w:type="spellStart"/>
      <w:r w:rsidR="35140789">
        <w:t>Huyen</w:t>
      </w:r>
      <w:proofErr w:type="spellEnd"/>
      <w:r w:rsidR="35140789">
        <w:t xml:space="preserve"> </w:t>
      </w:r>
      <w:r>
        <w:t>Lai</w:t>
      </w:r>
      <w:r w:rsidR="003F4D1C" w:rsidRPr="00BA4962">
        <w:rPr>
          <w:rFonts w:hint="eastAsia"/>
          <w:vertAlign w:val="superscript"/>
          <w:lang w:eastAsia="ko-KR"/>
        </w:rPr>
        <w:t>1</w:t>
      </w:r>
      <w:r w:rsidRPr="35140789">
        <w:t xml:space="preserve">, </w:t>
      </w:r>
      <w:r w:rsidR="003F4D1C">
        <w:rPr>
          <w:rFonts w:hint="eastAsia"/>
          <w:lang w:eastAsia="ko-KR"/>
        </w:rPr>
        <w:t>Sang Soo Kang</w:t>
      </w:r>
      <w:r w:rsidR="003F4D1C" w:rsidRPr="0027577C">
        <w:rPr>
          <w:vertAlign w:val="superscript"/>
          <w:lang w:eastAsia="ko-KR"/>
        </w:rPr>
        <w:t>2</w:t>
      </w:r>
      <w:r w:rsidR="003F4D1C">
        <w:rPr>
          <w:rFonts w:hint="eastAsia"/>
          <w:lang w:eastAsia="ko-KR"/>
        </w:rPr>
        <w:t xml:space="preserve">, </w:t>
      </w:r>
      <w:proofErr w:type="spellStart"/>
      <w:r>
        <w:t>Deok</w:t>
      </w:r>
      <w:proofErr w:type="spellEnd"/>
      <w:r w:rsidRPr="35140789">
        <w:t xml:space="preserve"> </w:t>
      </w:r>
      <w:proofErr w:type="spellStart"/>
      <w:r>
        <w:t>Ryong</w:t>
      </w:r>
      <w:proofErr w:type="spellEnd"/>
      <w:r>
        <w:t xml:space="preserve"> Kim</w:t>
      </w:r>
      <w:r w:rsidR="003F4D1C" w:rsidRPr="0027577C">
        <w:rPr>
          <w:vertAlign w:val="superscript"/>
          <w:lang w:eastAsia="ko-KR"/>
        </w:rPr>
        <w:t>1</w:t>
      </w:r>
      <w:r w:rsidR="003F4D1C">
        <w:rPr>
          <w:rFonts w:hint="eastAsia"/>
          <w:vertAlign w:val="superscript"/>
          <w:lang w:eastAsia="ko-KR"/>
        </w:rPr>
        <w:t>,</w:t>
      </w:r>
      <w:r w:rsidR="00011D21">
        <w:rPr>
          <w:rFonts w:hint="eastAsia"/>
          <w:vertAlign w:val="superscript"/>
          <w:lang w:eastAsia="ko-KR"/>
        </w:rPr>
        <w:t>*</w:t>
      </w:r>
    </w:p>
    <w:p w14:paraId="4129B86B" w14:textId="491E09DD" w:rsidR="00605664" w:rsidRDefault="003F4D1C" w:rsidP="37C97522">
      <w:r w:rsidRPr="0027577C">
        <w:rPr>
          <w:vertAlign w:val="superscript"/>
          <w:lang w:eastAsia="ko-KR"/>
        </w:rPr>
        <w:t>1</w:t>
      </w:r>
      <w:r w:rsidR="00ED3B1B">
        <w:t>Department of Biochemistry and Convergence Medical Sciences</w:t>
      </w:r>
      <w:r w:rsidR="04904DFD">
        <w:t xml:space="preserve"> and Instit</w:t>
      </w:r>
      <w:r w:rsidR="18F03747">
        <w:t>ute of Health Sciences</w:t>
      </w:r>
      <w:r w:rsidR="00ED3B1B" w:rsidRPr="2FBFF059">
        <w:t xml:space="preserve">, </w:t>
      </w:r>
      <w:proofErr w:type="spellStart"/>
      <w:r w:rsidR="00ED3B1B">
        <w:t>Gyeongsang</w:t>
      </w:r>
      <w:proofErr w:type="spellEnd"/>
      <w:r w:rsidR="00ED3B1B">
        <w:t xml:space="preserve"> National University School of Medicine, Jinju, Republic of Korea 527-27</w:t>
      </w:r>
    </w:p>
    <w:p w14:paraId="64D1385B" w14:textId="781B136F" w:rsidR="003F4D1C" w:rsidRDefault="003F4D1C" w:rsidP="003F4D1C">
      <w:r w:rsidRPr="0027577C">
        <w:rPr>
          <w:vertAlign w:val="superscript"/>
          <w:lang w:eastAsia="ko-KR"/>
        </w:rPr>
        <w:t>2</w:t>
      </w:r>
      <w:r>
        <w:t xml:space="preserve">Department of </w:t>
      </w:r>
      <w:r w:rsidR="006A6B2B">
        <w:rPr>
          <w:rFonts w:hint="eastAsia"/>
          <w:lang w:eastAsia="ko-KR"/>
        </w:rPr>
        <w:t>Anatomy</w:t>
      </w:r>
      <w:r>
        <w:t xml:space="preserve"> and Convergence Medical Sciences and Institute of Health Sciences</w:t>
      </w:r>
      <w:r w:rsidRPr="2FBFF059">
        <w:t xml:space="preserve">, </w:t>
      </w:r>
      <w:proofErr w:type="spellStart"/>
      <w:r>
        <w:t>Gyeongsang</w:t>
      </w:r>
      <w:proofErr w:type="spellEnd"/>
      <w:r>
        <w:t xml:space="preserve"> National University School of Medicine, Jinju, Republic of Korea 527-27</w:t>
      </w:r>
    </w:p>
    <w:p w14:paraId="3D3D02BB" w14:textId="66F15853" w:rsidR="18F03747" w:rsidRDefault="18F03747"/>
    <w:p w14:paraId="7894C306" w14:textId="4019AD57" w:rsidR="00605664" w:rsidRDefault="00011D21">
      <w:r>
        <w:rPr>
          <w:rFonts w:hint="eastAsia"/>
          <w:vertAlign w:val="superscript"/>
          <w:lang w:eastAsia="ko-KR"/>
        </w:rPr>
        <w:t>*</w:t>
      </w:r>
      <w:r w:rsidR="00ED3B1B">
        <w:t>Corresponding author:</w:t>
      </w:r>
    </w:p>
    <w:p w14:paraId="7E0ABB6E" w14:textId="77777777" w:rsidR="00605664" w:rsidRDefault="00ED3B1B">
      <w:proofErr w:type="spellStart"/>
      <w:r>
        <w:t>Deok</w:t>
      </w:r>
      <w:proofErr w:type="spellEnd"/>
      <w:r>
        <w:t xml:space="preserve"> </w:t>
      </w:r>
      <w:proofErr w:type="spellStart"/>
      <w:r>
        <w:t>Ryong</w:t>
      </w:r>
      <w:proofErr w:type="spellEnd"/>
      <w:r>
        <w:t xml:space="preserve"> Kim, Ph.D.</w:t>
      </w:r>
    </w:p>
    <w:p w14:paraId="7CC56DB5" w14:textId="77777777" w:rsidR="00605664" w:rsidRDefault="00ED3B1B">
      <w:proofErr w:type="spellStart"/>
      <w:r>
        <w:t>E.mail</w:t>
      </w:r>
      <w:proofErr w:type="spellEnd"/>
      <w:r>
        <w:t xml:space="preserve">: </w:t>
      </w:r>
      <w:hyperlink r:id="rId8">
        <w:r>
          <w:t>drkim@gnu.ac.kr</w:t>
        </w:r>
      </w:hyperlink>
    </w:p>
    <w:p w14:paraId="3D0EB79C" w14:textId="77777777" w:rsidR="00605664" w:rsidRDefault="00ED3B1B" w:rsidP="37C97522">
      <w:r>
        <w:t>Tel: +82-55-772-8054</w:t>
      </w:r>
    </w:p>
    <w:p w14:paraId="4677E7B5" w14:textId="0D0B4981" w:rsidR="2FBFF059" w:rsidRDefault="2FBFF059"/>
    <w:p w14:paraId="2BCB1414" w14:textId="533064AB" w:rsidR="00605664" w:rsidRDefault="00ED3B1B" w:rsidP="37C97522">
      <w:r>
        <w:t>Keywords:</w:t>
      </w:r>
      <w:r w:rsidR="1237250E">
        <w:t xml:space="preserve"> </w:t>
      </w:r>
      <w:r>
        <w:t>autophagy, adipocyte differentiation, 3T3-L1, RNA-</w:t>
      </w:r>
      <w:proofErr w:type="spellStart"/>
      <w:r>
        <w:t>seq</w:t>
      </w:r>
      <w:proofErr w:type="spellEnd"/>
      <w:r>
        <w:t>, gene ontology</w:t>
      </w:r>
    </w:p>
    <w:p w14:paraId="088E9094" w14:textId="34245CCB" w:rsidR="1237250E" w:rsidRDefault="1237250E"/>
    <w:p w14:paraId="28CE06A1" w14:textId="45669AA0" w:rsidR="00605664" w:rsidRDefault="00ED3B1B">
      <w:pPr>
        <w:rPr>
          <w:lang w:eastAsia="ko-KR"/>
        </w:rPr>
      </w:pPr>
      <w:r>
        <w:t>Abstract word count: 2</w:t>
      </w:r>
      <w:r w:rsidR="00DC2964">
        <w:rPr>
          <w:lang w:eastAsia="ko-KR"/>
        </w:rPr>
        <w:t>47</w:t>
      </w:r>
    </w:p>
    <w:p w14:paraId="02E10D48" w14:textId="37BEF16E" w:rsidR="00605664" w:rsidRDefault="00ED3B1B">
      <w:r>
        <w:t xml:space="preserve">Text word count: </w:t>
      </w:r>
      <w:ins w:id="0" w:author="Mahmoud Ahmed" w:date="2017-10-25T15:01:00Z">
        <w:r w:rsidR="003F3A2A">
          <w:t>4038</w:t>
        </w:r>
      </w:ins>
    </w:p>
    <w:p w14:paraId="0EC73EE1" w14:textId="77777777" w:rsidR="00605664" w:rsidRDefault="00ED3B1B">
      <w:r>
        <w:t>Number of tables: 4</w:t>
      </w:r>
    </w:p>
    <w:p w14:paraId="0CC3E84E" w14:textId="3358B953" w:rsidR="00605664" w:rsidRDefault="00ED3B1B" w:rsidP="37C97522">
      <w:pPr>
        <w:rPr>
          <w:lang w:eastAsia="ko-KR"/>
        </w:rPr>
      </w:pPr>
      <w:r>
        <w:t xml:space="preserve">Number of figures: </w:t>
      </w:r>
      <w:ins w:id="1" w:author="Mahmoud Ahmed" w:date="2017-10-24T21:27:00Z">
        <w:r w:rsidR="00C600CF">
          <w:rPr>
            <w:lang w:eastAsia="ko-KR"/>
          </w:rPr>
          <w:t>7</w:t>
        </w:r>
      </w:ins>
    </w:p>
    <w:p w14:paraId="3C659251" w14:textId="42200900" w:rsidR="00CA212F" w:rsidRDefault="005012E6">
      <w:r>
        <w:t>Supplementary figures: 2</w:t>
      </w:r>
    </w:p>
    <w:p w14:paraId="52B3A30B" w14:textId="77777777" w:rsidR="00605664" w:rsidRDefault="00ED3B1B">
      <w:pPr>
        <w:pStyle w:val="Heading1"/>
      </w:pPr>
      <w:bookmarkStart w:id="2" w:name="abstract"/>
      <w:bookmarkEnd w:id="2"/>
      <w:r>
        <w:lastRenderedPageBreak/>
        <w:t>ABSTRACT</w:t>
      </w:r>
    </w:p>
    <w:p w14:paraId="5082CB5D" w14:textId="375B07DD" w:rsidR="00605664" w:rsidRDefault="00ED3B1B" w:rsidP="37C97522">
      <w:r>
        <w:t>Autophagy contributes to reorganizing intracellular components and forming fat droplets during the adipocyte differentiation. Here, we systematically describe the role of autophagy-related genes and gene sets during the differentiation of adipocytes</w:t>
      </w:r>
      <w:r w:rsidR="00962178">
        <w:t>. We used a public dataset from the European Nucleotide Archive from an RNA-</w:t>
      </w:r>
      <w:proofErr w:type="spellStart"/>
      <w:r w:rsidR="00962178">
        <w:t>seq</w:t>
      </w:r>
      <w:proofErr w:type="spellEnd"/>
      <w:r w:rsidR="00962178">
        <w:t xml:space="preserve"> experiment</w:t>
      </w:r>
      <w:r w:rsidR="003F4D1C">
        <w:rPr>
          <w:rFonts w:hint="eastAsia"/>
          <w:lang w:eastAsia="ko-KR"/>
        </w:rPr>
        <w:t xml:space="preserve"> </w:t>
      </w:r>
      <w:r w:rsidR="00DC2964">
        <w:rPr>
          <w:lang w:eastAsia="ko-KR"/>
        </w:rPr>
        <w:t xml:space="preserve">in </w:t>
      </w:r>
      <w:r w:rsidR="003F4D1C">
        <w:rPr>
          <w:rFonts w:hint="eastAsia"/>
          <w:lang w:eastAsia="ko-KR"/>
        </w:rPr>
        <w:t>which</w:t>
      </w:r>
      <w:r w:rsidR="00DC2964">
        <w:rPr>
          <w:lang w:eastAsia="ko-KR"/>
        </w:rPr>
        <w:t xml:space="preserve"> </w:t>
      </w:r>
      <w:r w:rsidR="00962178">
        <w:t>3T3-L1 cells were induced by a differentiation induction medi</w:t>
      </w:r>
      <w:r w:rsidR="00720214">
        <w:rPr>
          <w:rFonts w:hint="eastAsia"/>
          <w:lang w:eastAsia="ko-KR"/>
        </w:rPr>
        <w:t>um</w:t>
      </w:r>
      <w:r w:rsidR="00DC2964">
        <w:t xml:space="preserve">, total RNA was </w:t>
      </w:r>
      <w:r w:rsidR="00720214">
        <w:t xml:space="preserve">extracted </w:t>
      </w:r>
      <w:r w:rsidR="00DC2964">
        <w:t xml:space="preserve">and </w:t>
      </w:r>
      <w:r w:rsidR="00962178">
        <w:t>sequenced at four different time points.</w:t>
      </w:r>
      <w:r>
        <w:t xml:space="preserve"> Raw reads were aligned to the USCS mouse reference genome (mm10) using HISAT2, and aligned reads were summarized at the gene or exon level using </w:t>
      </w:r>
      <w:proofErr w:type="spellStart"/>
      <w:r>
        <w:t>HTSeq</w:t>
      </w:r>
      <w:proofErr w:type="spellEnd"/>
      <w:r>
        <w:t xml:space="preserve">. DESeq2 and </w:t>
      </w:r>
      <w:proofErr w:type="spellStart"/>
      <w:r>
        <w:t>DEXSeq</w:t>
      </w:r>
      <w:proofErr w:type="spellEnd"/>
      <w:r>
        <w:t xml:space="preserve"> were used to model the gene and exon</w:t>
      </w:r>
      <w:r w:rsidR="00920D16">
        <w:t xml:space="preserve"> </w:t>
      </w:r>
      <w:r>
        <w:t xml:space="preserve">counts and test for differential expression and relative exon usage, respectively. </w:t>
      </w:r>
      <w:r w:rsidR="00962178">
        <w:t xml:space="preserve">After applying the appropriate transformation, gene counts were used to perform the gene set and pathway enrichment analysis. </w:t>
      </w:r>
      <w:r>
        <w:t xml:space="preserve">Data were obtained, processed and annotated using R and Bioconductor. Several autophagy-related genes and autophagy gene sets, as defined in the Gene Ontology, were actively regulated during the course of the adipocyte differentiation. We further characterized these gene sets by clustering their members to a few distinct temporal profiles. Other potential functionally related genes were identified using a machine learning procedure. In summary, we characterized the autophagy gene sets and their members to biologically meaningful groups and elected a number of genes to be functionally related based on their expression patterns, suggesting that autophagy plays a critical role in </w:t>
      </w:r>
      <w:r w:rsidR="000514E9">
        <w:rPr>
          <w:rFonts w:hint="eastAsia"/>
          <w:lang w:eastAsia="ko-KR"/>
        </w:rPr>
        <w:t xml:space="preserve">removal of some intracellular components and supply of energy sources for lipid biogenesis during </w:t>
      </w:r>
      <w:proofErr w:type="spellStart"/>
      <w:r>
        <w:t>adipogenesis</w:t>
      </w:r>
      <w:proofErr w:type="spellEnd"/>
      <w:r>
        <w:t>.</w:t>
      </w:r>
    </w:p>
    <w:p w14:paraId="62DC207D" w14:textId="77777777" w:rsidR="00EE4F45" w:rsidRDefault="00EE4F45" w:rsidP="37C97522"/>
    <w:p w14:paraId="31D74FDA" w14:textId="73E418C7" w:rsidR="00EE4F45" w:rsidRDefault="00EE4F45" w:rsidP="37C97522"/>
    <w:p w14:paraId="6557951E" w14:textId="25E50F45" w:rsidR="5D1A6B8E" w:rsidRDefault="5D1A6B8E"/>
    <w:p w14:paraId="44C09DFB" w14:textId="77777777" w:rsidR="00605664" w:rsidRDefault="00ED3B1B">
      <w:pPr>
        <w:pStyle w:val="Heading1"/>
      </w:pPr>
      <w:bookmarkStart w:id="3" w:name="introduction"/>
      <w:bookmarkEnd w:id="3"/>
      <w:r>
        <w:lastRenderedPageBreak/>
        <w:t>INTRODUCTION</w:t>
      </w:r>
    </w:p>
    <w:p w14:paraId="2C796EF1" w14:textId="1664621D" w:rsidR="00605664" w:rsidRDefault="00ED3B1B">
      <w:r>
        <w:t xml:space="preserve">3T3-L1 pre-adipocyte is </w:t>
      </w:r>
      <w:r w:rsidR="62890BE1">
        <w:t>a</w:t>
      </w:r>
      <w:r w:rsidR="1B3C081C">
        <w:t xml:space="preserve"> </w:t>
      </w:r>
      <w:r>
        <w:t xml:space="preserve">mouse fibroblast that has the potential to differentiate into </w:t>
      </w:r>
      <w:r w:rsidR="00B4535D">
        <w:t xml:space="preserve">a </w:t>
      </w:r>
      <w:r>
        <w:t>mature adipocyte when treated with the MDI</w:t>
      </w:r>
      <w:r w:rsidR="006C51D0">
        <w:t xml:space="preserve"> (160 </w:t>
      </w:r>
      <w:proofErr w:type="spellStart"/>
      <w:r w:rsidR="006C51D0">
        <w:t>nM</w:t>
      </w:r>
      <w:proofErr w:type="spellEnd"/>
      <w:r w:rsidR="006C51D0">
        <w:t xml:space="preserve"> insulin, 250 </w:t>
      </w:r>
      <w:proofErr w:type="spellStart"/>
      <w:r w:rsidR="006C51D0">
        <w:t>nM</w:t>
      </w:r>
      <w:proofErr w:type="spellEnd"/>
      <w:r w:rsidR="006C51D0">
        <w:t xml:space="preserve"> dexamethasone, and 0.5 </w:t>
      </w:r>
      <w:proofErr w:type="spellStart"/>
      <w:r w:rsidR="006C51D0">
        <w:t>mM</w:t>
      </w:r>
      <w:proofErr w:type="spellEnd"/>
      <w:r w:rsidR="006C51D0">
        <w:t xml:space="preserve"> 1-methyl-3-isobutylxanthine)</w:t>
      </w:r>
      <w:r>
        <w:t xml:space="preserve"> differentiation induction </w:t>
      </w:r>
      <w:r w:rsidR="001138F3">
        <w:t xml:space="preserve">medium </w:t>
      </w:r>
      <w:r w:rsidR="00CC573C">
        <w:fldChar w:fldCharType="begin" w:fldLock="1"/>
      </w:r>
      <w:r w:rsidR="003756FE">
        <w:instrText>ADDIN CSL_CITATION { "citationItems" : [ { "id" : "ITEM-1", "itemData" : { "DOI" : "10.1016/0092-8674(75)90087-2", "ISBN" : "0092-8674 (Print)\\n0092-8674 (Linking)", "ISSN" : "00928674", "PMID" : "4426090", "abstract" : "When cells of the established preadipose line 3T3-L1 enter a resting state, they accumulate triglyceride and convert to adipose cells. The adipose conversion is brought about by a large increase in the rate of triglyceride synthesis, as measured by the incorporation rate of labeled palmitate, acetate, and glucose. In a resting 3T3 subline which does not undergo the adipose conversion, the rate of triglyceride synthesis from these precursors is very low, and similar to that of growing 3T3-L1 cells, before their adipose conversion begins. If 3T3-L1 cells incorporate bromodeoxyuridine during growth, triglyceride synthesis does not increase when the cells reach a stationary state, and triglycerides do not accumulate. As would be expected from their known actions on tissue adipose cells, lipogenic and lipolytic hormones and drugs affect the rate of synthesis and accumulation of triglyceride by 3T3-L1 cells, but in contrast to bromodeoxyuridine, these modulating agents do not seem to affect the proportion of cells which undergoes the adipose conversion. Insulin markedly increases the rate of synthesis and accumulation of triglyceride by fatty 3T3-L1 cells, and produces a related increase in cell protein content. Of 20 randomly selected clones isolated from the original 3T3 stock, 19 are able to convert to adipose cells. The probability of such a conversion varies greatly among the different clones, in most cases being much lower than for 3T3-L1; but once the conversion takes place, the adipose cells produced from all of the 19 clones appear similar. The adipose conversion would seem to depend on an on-off switch, which is on with a different probability in different clones. This probability is quasistably inherited by the clonal progeny. ?? 1975.", "author" : [ { "dropping-particle" : "", "family" : "Green", "given" : "Howard", "non-dropping-particle" : "", "parse-names" : false, "suffix" : "" }, { "dropping-particle" : "", "family" : "Kehinde", "given" : "Olaniyi", "non-dropping-particle" : "", "parse-names" : false, "suffix" : "" } ], "container-title" : "Cell", "id" : "ITEM-1", "issue" : "1", "issued" : { "date-parts" : [ [ "1975", "10" ] ] }, "page" : "19-27", "title" : "An established preadipose cell line and its differentiation in culture II. Factors affecting the adipose conversion", "type" : "article-journal", "volume" : "5" }, "uris" : [ "http://www.mendeley.com/documents/?uuid=3278968a-cf9b-3b16-ac8a-cca82387d300" ] } ], "mendeley" : { "formattedCitation" : "[1]", "plainTextFormattedCitation" : "[1]", "previouslyFormattedCitation" : "(Green &amp; Kehinde, 1975)" }, "properties" : { "noteIndex" : 0 }, "schema" : "https://github.com/citation-style-language/schema/raw/master/csl-citation.json" }</w:instrText>
      </w:r>
      <w:r w:rsidR="00CC573C">
        <w:fldChar w:fldCharType="separate"/>
      </w:r>
      <w:r w:rsidR="003756FE" w:rsidRPr="003756FE">
        <w:rPr>
          <w:noProof/>
        </w:rPr>
        <w:t>[1]</w:t>
      </w:r>
      <w:r w:rsidR="00CC573C">
        <w:fldChar w:fldCharType="end"/>
      </w:r>
      <w:r w:rsidR="001138F3">
        <w:t>.</w:t>
      </w:r>
      <w:r>
        <w:t xml:space="preserve"> Therefore, MDI-induced 3T3-L1 cells can be used as a platform for studying the adipocyte differentiation and further understanding</w:t>
      </w:r>
      <w:r w:rsidR="00474F3D" w:rsidRPr="62890BE1">
        <w:t xml:space="preserve"> </w:t>
      </w:r>
      <w:r>
        <w:t>the development of obesity and insulin resistance. Autophagy, a lysosome-dependent degradation process, is involved in many cellular mechanisms including stress response, cell growth and death, and cell differentiation. Particularly, it contributes to reorganizing intracellular components and forming fat droplets during t</w:t>
      </w:r>
      <w:r w:rsidR="00CC573C">
        <w:t xml:space="preserve">he adipocyte differentiation </w:t>
      </w:r>
      <w:r w:rsidR="001850F3">
        <w:fldChar w:fldCharType="begin" w:fldLock="1"/>
      </w:r>
      <w:r w:rsidR="003756FE">
        <w:instrText>ADDIN CSL_CITATION { "citationItems" : [ { "id" : "ITEM-1", "itemData" : { "DOI" : "10.1016/j.tem.2011.02.003", "ISBN" : "1879-3061 (Electronic)\\r1043-2760 (Linking)", "ISSN" : "10432760", "PMID" : "21419642", "abstract" : "Autophagy is a lysosomal pathway by which intracellular organelles and proteins are degraded to supply the cell with energy and to maintain cellular homeostasis. Recently, lipid droplets (LDs) have been identified as a substrate for macroautophagy. In addition to the classic pathway of lipid metabolism by cytosolic lipases, LDs are sequestered in autophagosomes that fuse with lysosomes for the breakdown of LD components by lysosomal enzymes. The ability of autophagy to respond to changes in nutrient supply allows the cell to alter LD metabolism to meet the cell's energy demands. Pathophysiological changes in autophagic function can alter cellular lipid metabolism and promote disease states. Autophagy therefore represents a new cellular target for abnormalities in lipid metabolism and accumulation. \u00a9 2011 Elsevier Ltd.", "author" : [ { "dropping-particle" : "", "family" : "Dong", "given" : "Hanqing", "non-dropping-particle" : "", "parse-names" : false, "suffix" : "" }, { "dropping-particle" : "", "family" : "Czaja", "given" : "Mark J.", "non-dropping-particle" : "", "parse-names" : false, "suffix" : "" } ], "container-title" : "Trends in Endocrinology and Metabolism", "id" : "ITEM-1", "issue" : "6", "issued" : { "date-parts" : [ [ "2011" ] ] }, "page" : "234-240", "publisher" : "Elsevier Ltd", "title" : "Regulation of lipid droplets by autophagy", "type" : "article-journal", "volume" : "22" }, "uris" : [ "http://www.mendeley.com/documents/?uuid=a70cb58b-b939-48d7-b473-3c8df2ddfd82" ] } ], "mendeley" : { "formattedCitation" : "[2]", "plainTextFormattedCitation" : "[2]", "previouslyFormattedCitation" : "(Dong &amp; Czaja, 2011)" }, "properties" : { "noteIndex" : 0 }, "schema" : "https://github.com/citation-style-language/schema/raw/master/csl-citation.json" }</w:instrText>
      </w:r>
      <w:r w:rsidR="001850F3">
        <w:fldChar w:fldCharType="separate"/>
      </w:r>
      <w:r w:rsidR="003756FE" w:rsidRPr="003756FE">
        <w:rPr>
          <w:noProof/>
        </w:rPr>
        <w:t>[2]</w:t>
      </w:r>
      <w:r w:rsidR="001850F3">
        <w:fldChar w:fldCharType="end"/>
      </w:r>
      <w:r>
        <w:t>. I</w:t>
      </w:r>
      <w:r w:rsidR="00572B2F">
        <w:rPr>
          <w:rFonts w:hint="eastAsia"/>
          <w:lang w:eastAsia="ko-KR"/>
        </w:rPr>
        <w:t>ndeed, i</w:t>
      </w:r>
      <w:r>
        <w:t xml:space="preserve">nhibition of autophagy during the </w:t>
      </w:r>
      <w:proofErr w:type="spellStart"/>
      <w:r>
        <w:t>adipogenic</w:t>
      </w:r>
      <w:proofErr w:type="spellEnd"/>
      <w:r>
        <w:t xml:space="preserve"> induction of 3T3-L1 cells results in the prevention of</w:t>
      </w:r>
      <w:r w:rsidR="001850F3">
        <w:t xml:space="preserve"> formation of lipid droplets </w:t>
      </w:r>
      <w:r w:rsidR="00E12924">
        <w:fldChar w:fldCharType="begin" w:fldLock="1"/>
      </w:r>
      <w:r w:rsidR="003756FE">
        <w:instrText>ADDIN CSL_CITATION { "citationItems" : [ { "id" : "ITEM-1", "itemData" : { "DOI" : "10.1172/JCI39228", "ISBN" : "0021-9738", "ISSN" : "00219738", "PMID" : "19855132", "abstract" : "The relative balance between the quantity of white and brown adipose tissue can profoundly affect lipid stor- age and whole-body energy homeostasis. However, the mechanisms regulating the formation, expansion, and interconversion of these 2 distinct types of fat remain unknown. Recently, the lysosomal degradative pathway of macroautophagy has been identified as a regulator of cellular differentiation, suggesting that autophagy may modulate this process in adipocytes. The function of autophagy in adipose differentiation was therefore examined in the current study by genetic inhibition of the critical macroautophagy gene autophagy-related 7 (Atg7). Knockdown of Atg7 in 3T3-L1 preadipocytes inhibited lipid accumulation and decreased protein lev- els of adipocyte differentiation factors. Knockdown of Atg5 or pharmacological inhibition of autophagy or lysosome function also had similar effects. An adipocyte-specific mouse knockout of Atg7 generated lean mice with decreased white adipose mass and enhanced insulin sensitivity. White adipose tissue in knockout mice had increased features of brown adipocytes, which, along with an increase in normal brown adipose tissue, led to an elevated rate of fatty acid, \u03b2-oxidation, and a lean body mass. Autophagy therefore functions to regulate body lipid accumulation by controlling adipocyte differentiation and determining the balance between white and brown fat. Introduction", "author" : [ { "dropping-particle" : "", "family" : "Singh", "given" : "Rajat", "non-dropping-particle" : "", "parse-names" : false, "suffix" : "" }, { "dropping-particle" : "", "family" : "Xiang", "given" : "Youqing", "non-dropping-particle" : "", "parse-names" : false, "suffix" : "" }, { "dropping-particle" : "", "family" : "Wang", "given" : "Yongjun", "non-dropping-particle" : "", "parse-names" : false, "suffix" : "" }, { "dropping-particle" : "", "family" : "Baikati", "given" : "Kiran", "non-dropping-particle" : "", "parse-names" : false, "suffix" : "" }, { "dropping-particle" : "", "family" : "Cuervo", "given" : "Ana Maria", "non-dropping-particle" : "", "parse-names" : false, "suffix" : "" }, { "dropping-particle" : "", "family" : "Luu", "given" : "Yen K.", "non-dropping-particle" : "", "parse-names" : false, "suffix" : "" }, { "dropping-particle" : "", "family" : "Tang", "given" : "Yan", "non-dropping-particle" : "", "parse-names" : false, "suffix" : "" }, { "dropping-particle" : "", "family" : "Pessin", "given" : "Jeffrey E.", "non-dropping-particle" : "", "parse-names" : false, "suffix" : "" }, { "dropping-particle" : "", "family" : "Schwartz", "given" : "Gary J.", "non-dropping-particle" : "", "parse-names" : false, "suffix" : "" }, { "dropping-particle" : "", "family" : "Czaja", "given" : "Mark J.", "non-dropping-particle" : "", "parse-names" : false, "suffix" : "" } ], "container-title" : "Journal of Clinical Investigation", "id" : "ITEM-1", "issue" : "11", "issued" : { "date-parts" : [ [ "2009", "11" ] ] }, "page" : "3329-3339", "publisher" : "American Society for Clinical Investigation", "title" : "Autophagy regulates adipose mass and differentiation in mice", "type" : "article-journal", "volume" : "119" }, "uris" : [ "http://www.mendeley.com/documents/?uuid=74b8f1fc-8ba5-3b26-9361-ea82c14342f7" ] } ], "mendeley" : { "formattedCitation" : "[3]", "plainTextFormattedCitation" : "[3]", "previouslyFormattedCitation" : "(Singh, Xiang, et al., 2009)" }, "properties" : { "noteIndex" : 0 }, "schema" : "https://github.com/citation-style-language/schema/raw/master/csl-citation.json" }</w:instrText>
      </w:r>
      <w:r w:rsidR="00E12924">
        <w:fldChar w:fldCharType="separate"/>
      </w:r>
      <w:r w:rsidR="003756FE" w:rsidRPr="003756FE">
        <w:rPr>
          <w:noProof/>
        </w:rPr>
        <w:t>[3]</w:t>
      </w:r>
      <w:r w:rsidR="00E12924">
        <w:fldChar w:fldCharType="end"/>
      </w:r>
      <w:r>
        <w:t>.</w:t>
      </w:r>
    </w:p>
    <w:p w14:paraId="49A1D556" w14:textId="3458F47B" w:rsidR="00605664" w:rsidRDefault="00ED3B1B">
      <w:r>
        <w:t xml:space="preserve">High through-put technologies </w:t>
      </w:r>
      <w:r w:rsidR="00162589">
        <w:t xml:space="preserve">such as </w:t>
      </w:r>
      <w:r>
        <w:t>microarrays and RNA-</w:t>
      </w:r>
      <w:proofErr w:type="spellStart"/>
      <w:r>
        <w:t>seq</w:t>
      </w:r>
      <w:proofErr w:type="spellEnd"/>
      <w:r>
        <w:t xml:space="preserve"> facilitate the study of the cell biology by enabling the investigation of a large number of genetic elements </w:t>
      </w:r>
      <w:r w:rsidR="002C35C9">
        <w:t>simultaneously</w:t>
      </w:r>
      <w:r w:rsidR="00B52252">
        <w:t xml:space="preserve"> </w:t>
      </w:r>
      <w:r>
        <w:t xml:space="preserve">compared </w:t>
      </w:r>
      <w:r w:rsidR="002C35C9">
        <w:t xml:space="preserve">to </w:t>
      </w:r>
      <w:r>
        <w:t>the conventional laboratory techniques. The availability of public-access data in repositories such as the Sequence Read Archive (SRA) and the European Nucleotide Archive (ENA) enables biologists to reexamine previously published data for their own purposes of discovery and hypothesis generation</w:t>
      </w:r>
      <w:r w:rsidR="00E12924">
        <w:t xml:space="preserve"> </w:t>
      </w:r>
      <w:r w:rsidR="00902695">
        <w:fldChar w:fldCharType="begin" w:fldLock="1"/>
      </w:r>
      <w:r w:rsidR="003756FE">
        <w:instrText>ADDIN CSL_CITATION { "citationItems" : [ { "id" : "ITEM-1", "itemData" : { "DOI" : "10.1093/nar/gkq1019", "ISBN" : "1362-4962 (Electronic)\\r0305-1048 (Linking)", "ISSN" : "03051048", "PMID" : "21062823", "abstract" : "The combination of significantly lower cost and increased speed of sequencing has resulted in an explosive growth of data submitted into the primary next-generation sequence data archive, the Sequence Read Archive (SRA). The preservation of experimental data is an important part of the scientific record, and increasing numbers of journals and funding agencies require that next-generation sequence data are deposited into the SRA. The SRA was established as a public repository for the next-generation sequence data and is operated by the International Nucleotide Sequence Database Collaboration (INSDC). INSDC partners include the National Center for Biotechnology Information (NCBI), the European Bioinformatics Institute (EBI) and the DNA Data Bank of Japan (DDBJ). The SRA is accessible at http://www.ncbi.nlm.nih.gov/Traces/sra from NCBI, at http://www.ebi.ac.uk/ena from EBI and at http://trace.ddbj.nig.ac.jp from DDBJ. In this article, we present the content and structure of the SRA, detail our support for sequencing platforms and provide recommended data submission levels and formats. We also briefly outline our response to the challenge of data growth.", "author" : [ { "dropping-particle" : "", "family" : "Leinonen", "given" : "Rasko", "non-dropping-particle" : "", "parse-names" : false, "suffix" : "" }, { "dropping-particle" : "", "family" : "Sugawara", "given" : "Hideaki", "non-dropping-particle" : "", "parse-names" : false, "suffix" : "" }, { "dropping-particle" : "", "family" : "Shumway", "given" : "Martin", "non-dropping-particle" : "", "parse-names" : false, "suffix" : "" } ], "container-title" : "Nucleic Acids Research", "id" : "ITEM-1", "issue" : "SUPPL. 1", "issued" : { "date-parts" : [ [ "2011", "1" ] ] }, "page" : "D19-21", "publisher" : "Oxford University Press", "title" : "The sequence read archive", "type" : "article-journal", "volume" : "39" }, "uris" : [ "http://www.mendeley.com/documents/?uuid=0f4b6287-8e3a-3bcd-994d-af79384f7e6a" ] }, { "id" : "ITEM-2", "itemData" : { "DOI" : "10.1093/nar/gkm1018", "ISBN" : "1362-4962 (Electronic)\\r0305-1048 (Linking)", "ISSN" : "03051048", "PMID" : "18039715", "abstract" : "The Ensembl Trace Archive (http://trace.ensembl.org/) and the EMBL Nucleotide Sequence Database (http://www.ebi.ac.uk/embl/), known together as the European Nucleotide Archive, continue to see growth in data volume and diversity. Selected major developments of 2007 are presented briefly, along with data submission and retrieval information. In the face of increasing requirements for nucleotide trace, sequence and annotation data archiving, data capture priority decisions have been taken at the European Nucleotide Archive. Priorities are discussed in terms of how reliably information can be captured, the long-term benefits of its capture and the ease with which it can be captured.", "author" : [ { "dropping-particle" : "", "family" : "Cochrane", "given" : "Guy", "non-dropping-particle" : "", "parse-names" : false, "suffix" : "" }, { "dropping-particle" : "", "family" : "Akhtar", "given" : "Ruth", "non-dropping-particle" : "", "parse-names" : false, "suffix" : "" }, { "dropping-particle" : "", "family" : "Aldebert", "given" : "Philippe", "non-dropping-particle" : "", "parse-names" : false, "suffix" : "" }, { "dropping-particle" : "", "family" : "Althorpe", "given" : "Nicola", "non-dropping-particle" : "", "parse-names" : false, "suffix" : "" }, { "dropping-particle" : "", "family" : "Baldwin", "given" : "Alastair", "non-dropping-particle" : "", "parse-names" : false, "suffix" : "" }, { "dropping-particle" : "", "family" : "Bates", "given" : "Kirsty", "non-dropping-particle" : "", "parse-names" : false, "suffix" : "" }, { "dropping-particle" : "", "family" : "Bhattacharyya", "given" : "Sumit", "non-dropping-particle" : "", "parse-names" : false, "suffix" : "" }, { "dropping-particle" : "", "family" : "Bonfield", "given" : "James", "non-dropping-particle" : "", "parse-names" : false, "suffix" : "" }, { "dropping-particle" : "", "family" : "Bower", "given" : "Lawrence", "non-dropping-particle" : "", "parse-names" : false, "suffix" : "" }, { "dropping-particle" : "", "family" : "Browne", "given" : "Paul", "non-dropping-particle" : "", "parse-names" : false, "suffix" : "" }, { "dropping-particle" : "", "family" : "Castro", "given" : "Matias", "non-dropping-particle" : "", "parse-names" : false, "suffix" : "" }, { "dropping-particle" : "", "family" : "Cox", "given" : "Tony", "non-dropping-particle" : "", "parse-names" : false, "suffix" : "" }, { "dropping-particle" : "", "family" : "Demiralp", "given" : "Fehmi", "non-dropping-particle" : "", "parse-names" : false, "suffix" : "" }, { "dropping-particle" : "", "family" : "Eberhardt", "given" : "Ruth", "non-dropping-particle" : "", "parse-names" : false, "suffix" : "" }, { "dropping-particle" : "", "family" : "Faruque", "given" : "Nadeem", "non-dropping-particle" : "", "parse-names" : false, "suffix" : "" }, { "dropping-particle" : "", "family" : "Hoad", "given" : "Gemma", "non-dropping-particle" : "", "parse-names" : false, "suffix" : "" }, { "dropping-particle" : "", "family" : "Jang", "given" : "Mikyung", "non-dropping-particle" : "", "parse-names" : false, "suffix" : "" }, { "dropping-particle" : "", "family" : "Kulikova", "given" : "Tamara", "non-dropping-particle" : "", "parse-names" : false, "suffix" : "" }, { "dropping-particle" : "", "family" : "Labarga", "given" : "Alberto", "non-dropping-particle" : "", "parse-names" : false, "suffix" : "" }, { "dropping-particle" : "", "family" : "Leinonen", "given" : "Rasko", "non-dropping-particle" : "", "parse-names" : false, "suffix" : "" }, { "dropping-particle" : "", "family" : "Leonard", "given" : "Steven", "non-dropping-particle" : "", "parse-names" : false, "suffix" : "" }, { "dropping-particle" : "", "family" : "Lin", "given" : "Quan", "non-dropping-particle" : "", "parse-names" : false, "suffix" : "" }, { "dropping-particle" : "", "family" : "Lopez", "given" : "Rodrigo", "non-dropping-particle" : "", "parse-names" : false, "suffix" : "" }, { "dropping-particle" : "", "family" : "Lorenc", "given" : "Dariusz", "non-dropping-particle" : "", "parse-names" : false, "suffix" : "" }, { "dropping-particle" : "", "family" : "Mcwilliam", "given" : "Hamish", "non-dropping-particle" : "", "parse-names" : false, "suffix" : "" }, { "dropping-particle" : "", "family" : "Mukherjee", "given" : "Gaurab", "non-dropping-particle" : "", "parse-names" : false, "suffix" : "" }, { "dropping-particle" : "", "family" : "Nardone", "given" : "Francesco", "non-dropping-particle" : "", "parse-names" : false, "suffix" : "" }, { "dropping-particle" : "", "family" : "Plaister", "given" : "Sheila", "non-dropping-particle" : "", "parse-names" : false, "suffix" : "" }, { "dropping-particle" : "", "family" : "Robinson", "given" : "Stephen", "non-dropping-particle" : "", "parse-names" : false, "suffix" : "" }, { "dropping-particle" : "", "family" : "Sobhany", "given" : "Siamak", "non-dropping-particle" : "", "parse-names" : false, "suffix" : "" }, { "dropping-particle" : "", "family" : "Vaughan", "given" : "Robert", "non-dropping-particle" : "", "parse-names" : false, "suffix" : "" }, { "dropping-particle" : "", "family" : "Wu", "given" : "Dan", "non-dropping-particle" : "", "parse-names" : false, "suffix" : "" }, { "dropping-particle" : "", "family" : "Zhu", "given" : "Weimin", "non-dropping-particle" : "", "parse-names" : false, "suffix" : "" }, { "dropping-particle" : "", "family" : "Apweiler", "given" : "Rolf", "non-dropping-particle" : "", "parse-names" : false, "suffix" : "" }, { "dropping-particle" : "", "family" : "Hubbard", "given" : "Tim", "non-dropping-particle" : "", "parse-names" : false, "suffix" : "" }, { "dropping-particle" : "", "family" : "Birney", "given" : "Ewan", "non-dropping-particle" : "", "parse-names" : false, "suffix" : "" } ], "container-title" : "Nucleic Acids Research", "id" : "ITEM-2", "issue" : "SUPPL. 1", "issued" : { "date-parts" : [ [ "2008", "1" ] ] }, "page" : "D5-12", "publisher" : "Oxford University Press", "title" : "Priorities for nucleotide trace, sequence and annotation data capture at the Ensembl Trace Archive and the EMBL Nucleotide Sequence Database", "type" : "article-journal", "volume" : "36" }, "uris" : [ "http://www.mendeley.com/documents/?uuid=b3c4b764-9acd-3b6a-a8fe-68130428f5c2" ] } ], "mendeley" : { "formattedCitation" : "[4,5]", "plainTextFormattedCitation" : "[4,5]", "previouslyFormattedCitation" : "(Cochrane et al., 2008; Leinonen, Sugawara, &amp; Shumway, 2011)" }, "properties" : { "noteIndex" : 0 }, "schema" : "https://github.com/citation-style-language/schema/raw/master/csl-citation.json" }</w:instrText>
      </w:r>
      <w:r w:rsidR="00902695">
        <w:fldChar w:fldCharType="separate"/>
      </w:r>
      <w:r w:rsidR="003756FE" w:rsidRPr="003756FE">
        <w:rPr>
          <w:noProof/>
        </w:rPr>
        <w:t>[4,5]</w:t>
      </w:r>
      <w:r w:rsidR="00902695">
        <w:fldChar w:fldCharType="end"/>
      </w:r>
      <w:r>
        <w:t>.</w:t>
      </w:r>
    </w:p>
    <w:p w14:paraId="60823083" w14:textId="503DCF75" w:rsidR="00605664" w:rsidRDefault="00ED3B1B" w:rsidP="37C97522">
      <w:r>
        <w:t>Here, we use a public-access RNA-</w:t>
      </w:r>
      <w:proofErr w:type="spellStart"/>
      <w:r>
        <w:t>seq</w:t>
      </w:r>
      <w:proofErr w:type="spellEnd"/>
      <w:r>
        <w:t xml:space="preserve"> dataset of MDI-induced 3T3-L1 pre</w:t>
      </w:r>
      <w:r w:rsidR="004D1C2E">
        <w:t>-</w:t>
      </w:r>
      <w:r>
        <w:t>adipocyte to study the role of autophagy in the adipocyte differentiation. First, we examine the change</w:t>
      </w:r>
      <w:r w:rsidR="00F63B8E">
        <w:t>s</w:t>
      </w:r>
      <w:r>
        <w:t xml:space="preserve"> in gene expression and relative exon usage over</w:t>
      </w:r>
      <w:r w:rsidR="00AD27B9">
        <w:t xml:space="preserve"> </w:t>
      </w:r>
      <w:r>
        <w:t>time</w:t>
      </w:r>
      <w:r w:rsidR="00BB18E2">
        <w:t xml:space="preserve"> of autophagy-related genes–members of the Gene Ontology term autophagy</w:t>
      </w:r>
      <w:r w:rsidR="002310C3">
        <w:t xml:space="preserve"> (</w:t>
      </w:r>
      <w:r w:rsidR="002310C3" w:rsidRPr="002310C3">
        <w:t>GO:0006914</w:t>
      </w:r>
      <w:r w:rsidR="002310C3">
        <w:t>)</w:t>
      </w:r>
      <w:r>
        <w:t>. Then, we perform a gene set enrichment analysis and visualize the autophagy pathways to exploit the potential changes and modification in differentiating adipocytes compared to pre</w:t>
      </w:r>
      <w:r w:rsidR="00F63B8E">
        <w:t>-</w:t>
      </w:r>
      <w:r>
        <w:t xml:space="preserve">adipocytes. </w:t>
      </w:r>
      <w:r w:rsidR="00572B2F">
        <w:rPr>
          <w:rFonts w:hint="eastAsia"/>
          <w:lang w:eastAsia="ko-KR"/>
        </w:rPr>
        <w:t xml:space="preserve">The overall workflow </w:t>
      </w:r>
      <w:r w:rsidR="007030F8">
        <w:rPr>
          <w:rFonts w:hint="eastAsia"/>
          <w:lang w:eastAsia="ko-KR"/>
        </w:rPr>
        <w:t>is depicted</w:t>
      </w:r>
      <w:r w:rsidR="00572B2F">
        <w:rPr>
          <w:rFonts w:hint="eastAsia"/>
          <w:lang w:eastAsia="ko-KR"/>
        </w:rPr>
        <w:t xml:space="preserve"> in Figure 1A. </w:t>
      </w:r>
      <w:r>
        <w:t>Finally, we present the results in an accessible and searchable format and make it available on the web.</w:t>
      </w:r>
    </w:p>
    <w:p w14:paraId="232DB962" w14:textId="00383FD4" w:rsidR="26BB4E32" w:rsidRDefault="26BB4E32"/>
    <w:p w14:paraId="7D8BFD7C" w14:textId="77777777" w:rsidR="00605664" w:rsidRDefault="00ED3B1B">
      <w:pPr>
        <w:pStyle w:val="Heading1"/>
      </w:pPr>
      <w:bookmarkStart w:id="4" w:name="results"/>
      <w:bookmarkEnd w:id="4"/>
      <w:r>
        <w:lastRenderedPageBreak/>
        <w:t>RESULTS</w:t>
      </w:r>
    </w:p>
    <w:p w14:paraId="7E886D76" w14:textId="03A8B212" w:rsidR="00605664" w:rsidRDefault="00ED3B1B">
      <w:pPr>
        <w:pStyle w:val="Heading2"/>
        <w:rPr>
          <w:lang w:eastAsia="ko-KR"/>
        </w:rPr>
      </w:pPr>
      <w:bookmarkStart w:id="5" w:name="adipocyte-differentiation-markers"/>
      <w:bookmarkEnd w:id="5"/>
      <w:r>
        <w:t>Adipocyte differentiation markers</w:t>
      </w:r>
      <w:r w:rsidR="00CA5F96">
        <w:rPr>
          <w:rFonts w:hint="eastAsia"/>
          <w:lang w:eastAsia="ko-KR"/>
        </w:rPr>
        <w:t xml:space="preserve"> and</w:t>
      </w:r>
      <w:r w:rsidR="009D4558">
        <w:rPr>
          <w:lang w:eastAsia="ko-KR"/>
        </w:rPr>
        <w:t xml:space="preserve"> </w:t>
      </w:r>
      <w:r w:rsidR="001E3829">
        <w:rPr>
          <w:lang w:eastAsia="ko-KR"/>
        </w:rPr>
        <w:t>analysis</w:t>
      </w:r>
      <w:r w:rsidR="00CA5F96">
        <w:rPr>
          <w:rFonts w:hint="eastAsia"/>
          <w:lang w:eastAsia="ko-KR"/>
        </w:rPr>
        <w:t xml:space="preserve"> </w:t>
      </w:r>
      <w:r w:rsidR="00FC36CB">
        <w:rPr>
          <w:rFonts w:hint="eastAsia"/>
          <w:lang w:eastAsia="ko-KR"/>
        </w:rPr>
        <w:t>quality assessment</w:t>
      </w:r>
    </w:p>
    <w:p w14:paraId="52DC4BF7" w14:textId="2CB9FD4D" w:rsidR="00605664" w:rsidRDefault="00ED3B1B" w:rsidP="37C97522">
      <w:pPr>
        <w:rPr>
          <w:lang w:eastAsia="ko-KR"/>
        </w:rPr>
      </w:pPr>
      <w:r>
        <w:t xml:space="preserve">The mouse fibroblast cells, 3T3-L1 pre-adipocytes, differentiate into mature adipocytes when treated with the MDI differentiation medium (160 </w:t>
      </w:r>
      <w:proofErr w:type="spellStart"/>
      <w:r>
        <w:t>nM</w:t>
      </w:r>
      <w:proofErr w:type="spellEnd"/>
      <w:r>
        <w:t xml:space="preserve"> insulin, 250 </w:t>
      </w:r>
      <w:proofErr w:type="spellStart"/>
      <w:r>
        <w:t>nM</w:t>
      </w:r>
      <w:proofErr w:type="spellEnd"/>
      <w:r>
        <w:t xml:space="preserve"> dexamethasone, and 0.5 </w:t>
      </w:r>
      <w:proofErr w:type="spellStart"/>
      <w:r>
        <w:t>mM</w:t>
      </w:r>
      <w:proofErr w:type="spellEnd"/>
      <w:r>
        <w:t xml:space="preserve"> 1-methyl-3-isobutylxanthine). Once fully confluen</w:t>
      </w:r>
      <w:r w:rsidR="00011D21">
        <w:t>t, 3T3-L1 pre-adipocyte</w:t>
      </w:r>
      <w:r w:rsidR="00011D21">
        <w:rPr>
          <w:rFonts w:hint="eastAsia"/>
          <w:lang w:eastAsia="ko-KR"/>
        </w:rPr>
        <w:t>s</w:t>
      </w:r>
      <w:r>
        <w:t xml:space="preserve"> undergo a growth arrest followed by cell division and differentia</w:t>
      </w:r>
      <w:r w:rsidR="00902695">
        <w:t xml:space="preserve">tion upon treatment with MDI </w:t>
      </w:r>
      <w:r w:rsidR="005F7898">
        <w:fldChar w:fldCharType="begin" w:fldLock="1"/>
      </w:r>
      <w:r w:rsidR="003756FE">
        <w:instrText>ADDIN CSL_CITATION { "citationItems" : [ { "id" : "ITEM-1", "itemData" : { "DOI" : "10.1073/pnas.79.3.845", "ISBN" : "0027-8424 (Print)\\n0027-8424 (Linking)", "ISSN" : "0027-8424", "PMID" : "6174983", "abstract" : "The differentiation of most mammalian cells is preceded by growth arrest in the G1 phase of the cell cycle, but the characteristics of this state have not been established. We now report that the growth arrest that precedes the differentiation of BALB/c 3T3 T mouse proadipocytes must occur at a distinct state in G1 designated GD. GD-arrested cells are characterized by their ability to differentiate in the absence of DNA synthesis and by their unique sensitivity to the mitogenic effect of isobutylmethylxanthine. Proadipocytes induced to become G1 growth arrested at other states by culture in medium deficient in growth factor or nutrients, by contrast, are unable to differentiate in the absence of DNA synthesis and are not stimulated to proliferate by isobutylmethylxanthine even when they are exposed to differentiation-promoting medium prior to arrest. These data support the conclusion that, prior to the expression of a differentiated phenotype, proadipocytes must arrest their growth at a distinct state in the G1 phase of the cell cycle, GD. These data also provide the basis for the hypothesis that carcinogenesis is associated with defects in the coupling of growth arrest and differentiation at the GD state.", "author" : [ { "dropping-particle" : "", "family" : "Scott", "given" : "R E", "non-dropping-particle" : "", "parse-names" : false, "suffix" : "" }, { "dropping-particle" : "", "family" : "Florine", "given" : "D L", "non-dropping-particle" : "", "parse-names" : false, "suffix" : "" }, { "dropping-particle" : "", "family" : "Wille", "given" : "J J", "non-dropping-particle" : "", "parse-names" : false, "suffix" : "" }, { "dropping-particle" : "", "family" : "Yun", "given" : "K", "non-dropping-particle" : "", "parse-names" : false, "suffix" : "" } ], "container-title" : "Proceedings of the National Academy of Sciences of the United States of America", "id" : "ITEM-1", "issue" : "February", "issued" : { "date-parts" : [ [ "1982", "2" ] ] }, "page" : "845-849", "publisher" : "National Academy of Sciences", "title" : "Coupling of growth arrest and differentiation at a distinct state in the G1 phase of the cell cycle: GD.", "type" : "article-journal", "volume" : "79" }, "uris" : [ "http://www.mendeley.com/documents/?uuid=93b16854-a40e-354f-a0f1-be12a2f6955e" ] } ], "mendeley" : { "formattedCitation" : "[6]", "plainTextFormattedCitation" : "[6]", "previouslyFormattedCitation" : "(Scott, Florine, Wille, &amp; Yun, 1982)" }, "properties" : { "noteIndex" : 0 }, "schema" : "https://github.com/citation-style-language/schema/raw/master/csl-citation.json" }</w:instrText>
      </w:r>
      <w:r w:rsidR="005F7898">
        <w:fldChar w:fldCharType="separate"/>
      </w:r>
      <w:r w:rsidR="003756FE" w:rsidRPr="003756FE">
        <w:rPr>
          <w:noProof/>
        </w:rPr>
        <w:t>[6]</w:t>
      </w:r>
      <w:r w:rsidR="005F7898">
        <w:fldChar w:fldCharType="end"/>
      </w:r>
      <w:r>
        <w:t xml:space="preserve">. Al </w:t>
      </w:r>
      <w:proofErr w:type="spellStart"/>
      <w:r>
        <w:t>Adhami</w:t>
      </w:r>
      <w:proofErr w:type="spellEnd"/>
      <w:r w:rsidRPr="26BB4E32">
        <w:t xml:space="preserve"> </w:t>
      </w:r>
      <w:r w:rsidRPr="37C97522">
        <w:rPr>
          <w:i/>
          <w:iCs/>
        </w:rPr>
        <w:t>et al.</w:t>
      </w:r>
      <w:r w:rsidRPr="26BB4E32">
        <w:t xml:space="preserve"> </w:t>
      </w:r>
      <w:r w:rsidR="00241CAF">
        <w:t xml:space="preserve">performed RNA sequencing of 8 samples of MDI-induced 3T3-L1 cells at </w:t>
      </w:r>
      <w:r>
        <w:t>4 time points corresponding to these differentiation stages; day 0 (pre-adipocyte proliferation), day 2 (quiescence state)</w:t>
      </w:r>
      <w:r w:rsidR="00D420A5" w:rsidRPr="26BB4E32">
        <w:t>,</w:t>
      </w:r>
      <w:r>
        <w:t xml:space="preserve"> 10 h (clonal expansion) after MDI treatment</w:t>
      </w:r>
      <w:r w:rsidR="00D420A5">
        <w:t xml:space="preserve"> and</w:t>
      </w:r>
      <w:r>
        <w:t xml:space="preserve"> day 6 (differen</w:t>
      </w:r>
      <w:r w:rsidR="008925D1">
        <w:t xml:space="preserve">tiation) after MDI treatment </w:t>
      </w:r>
      <w:r w:rsidR="008F3AF0">
        <w:fldChar w:fldCharType="begin" w:fldLock="1"/>
      </w:r>
      <w:r w:rsidR="003756FE">
        <w:instrText>ADDIN CSL_CITATION { "citationItems" : [ { "id" : "ITEM-1", "itemData" : { "DOI" : "10.1101/gr.175919.114", "ISBN" : "1088-9051", "ISSN" : "15495469", "PMID" : "25614607", "abstract" : "Genomic imprinting is an epigenetic mechanism that restrains the expression of \u223c 100 eutherian genes in a parent-of-origin-specific manner. The reason for this selective targeting of genes with seemingly disparate molecular functions is unclear. In the present work, we show that imprinted genes are coexpressed in a network that is regulated at the transition from proliferation to quiescence and differentiation during fibroblast cell cycle withdrawal, adipogenesis in vitro, and muscle regeneration in vivo. Imprinted gene regulation is not linked to alteration of DNA methylation or to perturbation of monoallelic, parent-of-origin-dependent expression. Overexpression and knockdown of imprinted gene expression alters the sensitivity of preadipocytes to contact inhibition and adipogenic differentiation. In silico and in cellulo experiments showed that the imprinted gene network includes biallelically expressed, nonimprinted genes. These control the extracellular matrix composition, cell adhesion, cell junction, and extracellular matrix-activated and growth factor-activated signaling. These observations show that imprinted genes share a common biological process that may account for their seemingly diverse roles in embryonic development, obesity, diabetes, muscle physiology, and neoplasm.", "author" : [ { "dropping-particle" : "", "family" : "Adhami", "given" : "Hala", "non-dropping-particle" : "Al", "parse-names" : false, "suffix" : "" }, { "dropping-particle" : "", "family" : "Evano", "given" : "Brendan", "non-dropping-particle" : "", "parse-names" : false, "suffix" : "" }, { "dropping-particle" : "", "family" : "Digarcher", "given" : "Anne", "non-dropping-particle" : "Le", "parse-names" : false, "suffix" : "" }, { "dropping-particle" : "", "family" : "Gueydan", "given" : "Charlotte", "non-dropping-particle" : "", "parse-names" : false, "suffix" : "" }, { "dropping-particle" : "", "family" : "Dubois", "given" : "Emeric", "non-dropping-particle" : "", "parse-names" : false, "suffix" : "" }, { "dropping-particle" : "", "family" : "Parrinello", "given" : "Hugues", "non-dropping-particle" : "", "parse-names" : false, "suffix" : "" }, { "dropping-particle" : "", "family" : "Dantec", "given" : "Christelle", "non-dropping-particle" : "", "parse-names" : false, "suffix" : "" }, { "dropping-particle" : "", "family" : "Bouschet", "given" : "Tristan", "non-dropping-particle" : "", "parse-names" : false, "suffix" : "" }, { "dropping-particle" : "", "family" : "Varrault", "given" : "Annie", "non-dropping-particle" : "", "parse-names" : false, "suffix" : "" }, { "dropping-particle" : "", "family" : "Journot", "given" : "Laurent", "non-dropping-particle" : "", "parse-names" : false, "suffix" : "" } ], "container-title" : "Genome Research", "id" : "ITEM-1", "issue" : "3", "issued" : { "date-parts" : [ [ "2015", "3" ] ] }, "page" : "353-367", "title" : "A systems-level approach to parental genomic imprinting: The imprinted gene network includes extracellular matrix genes and regulates cell cycle exit and differentiation", "type" : "article-journal", "volume" : "25" }, "uris" : [ "http://www.mendeley.com/documents/?uuid=cbf5e587-dbb2-3a76-a7dc-de6842dec2a8" ] } ], "mendeley" : { "formattedCitation" : "[7]", "plainTextFormattedCitation" : "[7]", "previouslyFormattedCitation" : "(Al Adhami et al., 2015)" }, "properties" : { "noteIndex" : 0 }, "schema" : "https://github.com/citation-style-language/schema/raw/master/csl-citation.json" }</w:instrText>
      </w:r>
      <w:r w:rsidR="008F3AF0">
        <w:fldChar w:fldCharType="separate"/>
      </w:r>
      <w:r w:rsidR="003756FE" w:rsidRPr="003756FE">
        <w:rPr>
          <w:noProof/>
        </w:rPr>
        <w:t>[7]</w:t>
      </w:r>
      <w:r w:rsidR="008F3AF0">
        <w:fldChar w:fldCharType="end"/>
      </w:r>
      <w:r>
        <w:t>. To confirm the differentiation of the adipocyte</w:t>
      </w:r>
      <w:r w:rsidR="00241CAF">
        <w:t>s</w:t>
      </w:r>
      <w:r w:rsidR="00CA5F96">
        <w:rPr>
          <w:rFonts w:hint="eastAsia"/>
          <w:lang w:eastAsia="ko-KR"/>
        </w:rPr>
        <w:t xml:space="preserve"> in this data</w:t>
      </w:r>
      <w:r w:rsidR="001D0ECE">
        <w:rPr>
          <w:lang w:eastAsia="ko-KR"/>
        </w:rPr>
        <w:t>set</w:t>
      </w:r>
      <w:r>
        <w:t xml:space="preserve">, we </w:t>
      </w:r>
      <w:r w:rsidR="00CA5F96">
        <w:rPr>
          <w:rFonts w:hint="eastAsia"/>
          <w:lang w:eastAsia="ko-KR"/>
        </w:rPr>
        <w:t>first examined</w:t>
      </w:r>
      <w:r>
        <w:t xml:space="preserve"> the expression levels of 3 important adipocyte markers</w:t>
      </w:r>
      <w:r w:rsidR="00DF15AB">
        <w:t>, which are correlated with the maturation of adipo</w:t>
      </w:r>
      <w:r w:rsidR="008F3AF0">
        <w:t xml:space="preserve">cytes as reported previously </w:t>
      </w:r>
      <w:r w:rsidR="002B1CE9">
        <w:fldChar w:fldCharType="begin" w:fldLock="1"/>
      </w:r>
      <w:r w:rsidR="003756FE">
        <w:instrText>ADDIN CSL_CITATION { "citationItems" : [ { "id" : "ITEM-1", "itemData" : { "DOI" : "Test", "ISBN" : "0022-3166", "ISSN" : "0022-3166", "PMID" : "11110885", "abstract" : "The major function of adipocytes is to store triacylglycerol in periods of energy excess and to mobilize this energy during times of deprivation. The short-term control of these lipogenic and lipolytic processes is carefully modulated by hormonal signals from the bloodstream, which provide an inventory of the body's metabolic state. Long-term changes in fat storage needs are accomplished by altering both the size and number of fat cells within the body because terminally differentiated adipocytes cannot divide. Alterations in the number of fat cells within the body must be accomplished by the differentiation of preadipocytes, which act as the renewable source of adipocytes. Our understanding of the events that occur during preadipocyte differentiation has advanced considerably in the last few years and has relied mainly on the use of tissue culture models of adipogenesis. This article will discuss the various models used for studying the preadipocyte differentiation process, with the mouse 3T3-L1 cell culture line described in detail. We focus on those genetic events that link effectors to induction of adipocyte gene expression.", "author" : [ { "dropping-particle" : "", "family" : "Ntambi", "given" : "J M", "non-dropping-particle" : "", "parse-names" : false, "suffix" : "" }, { "dropping-particle" : "", "family" : "Young-Cheul", "given" : "K", "non-dropping-particle" : "", "parse-names" : false, "suffix" : "" } ], "container-title" : "The Journal of nutrition", "id" : "ITEM-1", "issue" : "12", "issued" : { "date-parts" : [ [ "2000", "12" ] ] }, "page" : "3122S-3126S", "publisher" : "American Society for Nutrition", "title" : "Adipocyte differentiation and gene expression.", "type" : "article-journal", "volume" : "130" }, "uris" : [ "http://www.mendeley.com/documents/?uuid=657a9880-3a7c-3310-86db-67be24f49333" ] } ], "mendeley" : { "formattedCitation" : "[8]", "plainTextFormattedCitation" : "[8]", "previouslyFormattedCitation" : "(Ntambi &amp; Young-Cheul, 2000)" }, "properties" : { "noteIndex" : 0 }, "schema" : "https://github.com/citation-style-language/schema/raw/master/csl-citation.json" }</w:instrText>
      </w:r>
      <w:r w:rsidR="002B1CE9">
        <w:fldChar w:fldCharType="separate"/>
      </w:r>
      <w:r w:rsidR="003756FE" w:rsidRPr="003756FE">
        <w:rPr>
          <w:noProof/>
        </w:rPr>
        <w:t>[8]</w:t>
      </w:r>
      <w:r w:rsidR="002B1CE9">
        <w:fldChar w:fldCharType="end"/>
      </w:r>
      <w:r w:rsidRPr="26BB4E32">
        <w:t xml:space="preserve">; </w:t>
      </w:r>
      <w:proofErr w:type="spellStart"/>
      <w:r w:rsidRPr="37C97522">
        <w:rPr>
          <w:i/>
          <w:iCs/>
        </w:rPr>
        <w:t>Cebpa</w:t>
      </w:r>
      <w:proofErr w:type="spellEnd"/>
      <w:r>
        <w:t xml:space="preserve">, CCAAT/enhancer binding protein (C/EBP) alpha; </w:t>
      </w:r>
      <w:proofErr w:type="spellStart"/>
      <w:r w:rsidRPr="37C97522">
        <w:rPr>
          <w:i/>
          <w:iCs/>
        </w:rPr>
        <w:t>Lpl</w:t>
      </w:r>
      <w:proofErr w:type="spellEnd"/>
      <w:r>
        <w:t xml:space="preserve">, lipoprotein lipase; </w:t>
      </w:r>
      <w:proofErr w:type="spellStart"/>
      <w:r w:rsidRPr="37C97522">
        <w:rPr>
          <w:i/>
          <w:iCs/>
        </w:rPr>
        <w:t>Pparg</w:t>
      </w:r>
      <w:proofErr w:type="spellEnd"/>
      <w:r>
        <w:t xml:space="preserve">, peroxisome proliferator activated receptor gamma. The </w:t>
      </w:r>
      <w:r w:rsidR="00304D8A">
        <w:t>m</w:t>
      </w:r>
      <w:r>
        <w:t xml:space="preserve">RNA levels of these three adipocyte differentiation marker genes </w:t>
      </w:r>
      <w:r w:rsidR="007030F8">
        <w:rPr>
          <w:rFonts w:hint="eastAsia"/>
          <w:lang w:eastAsia="ko-KR"/>
        </w:rPr>
        <w:t>relatively</w:t>
      </w:r>
      <w:r>
        <w:t xml:space="preserve"> increased</w:t>
      </w:r>
      <w:r w:rsidR="00DB713F">
        <w:t xml:space="preserve"> in differentiating cells (day 6</w:t>
      </w:r>
      <w:r w:rsidR="00A8576A">
        <w:t xml:space="preserve"> after MDI treatment</w:t>
      </w:r>
      <w:r w:rsidR="00DB713F" w:rsidRPr="26BB4E32">
        <w:t>)</w:t>
      </w:r>
      <w:r w:rsidR="00A8576A">
        <w:t xml:space="preserve"> compared to pro</w:t>
      </w:r>
      <w:r w:rsidR="00FF76F9">
        <w:t xml:space="preserve">liferating cells (day 0) (Fig. </w:t>
      </w:r>
      <w:r w:rsidR="00A8576A">
        <w:t>1</w:t>
      </w:r>
      <w:r w:rsidR="00FF76F9">
        <w:rPr>
          <w:rFonts w:hint="eastAsia"/>
          <w:lang w:eastAsia="ko-KR"/>
        </w:rPr>
        <w:t>B</w:t>
      </w:r>
      <w:r w:rsidR="00DF15AB" w:rsidRPr="26BB4E32">
        <w:t>).</w:t>
      </w:r>
      <w:r w:rsidR="007030F8">
        <w:rPr>
          <w:rFonts w:hint="eastAsia"/>
          <w:lang w:eastAsia="ko-KR"/>
        </w:rPr>
        <w:t xml:space="preserve"> Additionally, several </w:t>
      </w:r>
      <w:r w:rsidR="00E84CEC">
        <w:rPr>
          <w:rFonts w:hint="eastAsia"/>
          <w:lang w:eastAsia="ko-KR"/>
        </w:rPr>
        <w:t xml:space="preserve">essential lipogenesis markers including </w:t>
      </w:r>
      <w:proofErr w:type="spellStart"/>
      <w:r w:rsidR="00E84CEC" w:rsidRPr="00E84CEC">
        <w:rPr>
          <w:rFonts w:hint="eastAsia"/>
          <w:i/>
          <w:lang w:eastAsia="ko-KR"/>
        </w:rPr>
        <w:t>Fasn</w:t>
      </w:r>
      <w:proofErr w:type="spellEnd"/>
      <w:r w:rsidR="00E84CEC">
        <w:rPr>
          <w:rFonts w:hint="eastAsia"/>
          <w:lang w:eastAsia="ko-KR"/>
        </w:rPr>
        <w:t xml:space="preserve">, fatty acid synthase, and </w:t>
      </w:r>
      <w:proofErr w:type="spellStart"/>
      <w:r w:rsidR="00E84CEC" w:rsidRPr="00E84CEC">
        <w:rPr>
          <w:rFonts w:hint="eastAsia"/>
          <w:i/>
          <w:lang w:eastAsia="ko-KR"/>
        </w:rPr>
        <w:t>Acaca</w:t>
      </w:r>
      <w:proofErr w:type="spellEnd"/>
      <w:r w:rsidR="00E84CEC">
        <w:rPr>
          <w:rFonts w:hint="eastAsia"/>
          <w:lang w:eastAsia="ko-KR"/>
        </w:rPr>
        <w:t xml:space="preserve">, acetyl-CoA carboxylase, were highly elevated in </w:t>
      </w:r>
      <w:r w:rsidR="00E84CEC">
        <w:rPr>
          <w:lang w:eastAsia="ko-KR"/>
        </w:rPr>
        <w:t>differentiating</w:t>
      </w:r>
      <w:r w:rsidR="00E84CEC">
        <w:rPr>
          <w:rFonts w:hint="eastAsia"/>
          <w:lang w:eastAsia="ko-KR"/>
        </w:rPr>
        <w:t xml:space="preserve"> cells</w:t>
      </w:r>
      <w:r w:rsidR="001630AC">
        <w:rPr>
          <w:rFonts w:hint="eastAsia"/>
          <w:lang w:eastAsia="ko-KR"/>
        </w:rPr>
        <w:t xml:space="preserve"> </w:t>
      </w:r>
      <w:r w:rsidR="00FF76F9">
        <w:t xml:space="preserve">(Fig. </w:t>
      </w:r>
      <w:r w:rsidR="001630AC">
        <w:t>1</w:t>
      </w:r>
      <w:r w:rsidR="00FF76F9">
        <w:rPr>
          <w:rFonts w:hint="eastAsia"/>
          <w:lang w:eastAsia="ko-KR"/>
        </w:rPr>
        <w:t>C</w:t>
      </w:r>
      <w:r w:rsidR="001630AC" w:rsidRPr="26BB4E32">
        <w:t>)</w:t>
      </w:r>
      <w:r w:rsidR="00E84CEC">
        <w:rPr>
          <w:rFonts w:hint="eastAsia"/>
          <w:lang w:eastAsia="ko-KR"/>
        </w:rPr>
        <w:t xml:space="preserve">, indicating that </w:t>
      </w:r>
      <w:proofErr w:type="spellStart"/>
      <w:r w:rsidR="00ED4733">
        <w:rPr>
          <w:rFonts w:hint="eastAsia"/>
          <w:lang w:eastAsia="ko-KR"/>
        </w:rPr>
        <w:t>adipogenesis</w:t>
      </w:r>
      <w:proofErr w:type="spellEnd"/>
      <w:r w:rsidR="00824692">
        <w:rPr>
          <w:rFonts w:hint="eastAsia"/>
          <w:lang w:eastAsia="ko-KR"/>
        </w:rPr>
        <w:t>-associated lipid biosynthesis is significantly activated</w:t>
      </w:r>
      <w:r w:rsidR="00ED4733">
        <w:rPr>
          <w:rFonts w:hint="eastAsia"/>
          <w:lang w:eastAsia="ko-KR"/>
        </w:rPr>
        <w:t xml:space="preserve">. </w:t>
      </w:r>
    </w:p>
    <w:p w14:paraId="18D4EDC5" w14:textId="68C888FE" w:rsidR="41731374" w:rsidRDefault="00855F9A">
      <w:pPr>
        <w:rPr>
          <w:lang w:eastAsia="ko-KR"/>
        </w:rPr>
      </w:pPr>
      <w:r>
        <w:t>To ensure the reliability of our analysis, we performed several steps to quality assess and validate the analysis.  First, DESeq2 includes</w:t>
      </w:r>
      <w:r w:rsidRPr="11AF0297">
        <w:t xml:space="preserve"> </w:t>
      </w:r>
      <w:r>
        <w:t>a per-gene estimate of dispersion, which is the within-group variability, in the modeling step. Figure S1A shows the per-gene estimates, fitted and final estimates</w:t>
      </w:r>
      <w:r w:rsidR="001E3829">
        <w:t xml:space="preserve"> of dispersion </w:t>
      </w:r>
      <w:r>
        <w:t xml:space="preserve">versus the mean normalized counts for each gene. Second, the multi-dimensional scaling (MDS) analysis based on total (n = </w:t>
      </w:r>
      <w:r w:rsidRPr="007F14E8">
        <w:t>19692</w:t>
      </w:r>
      <w:r w:rsidRPr="11AF0297">
        <w:t>)</w:t>
      </w:r>
      <w:r>
        <w:t xml:space="preserve"> gene counts showed a clear separation between experimental groups (Fig. S1B). </w:t>
      </w:r>
      <w:r w:rsidR="00054984">
        <w:t>Finally</w:t>
      </w:r>
      <w:r>
        <w:t>, another dataset composed of 6 RNA-</w:t>
      </w:r>
      <w:proofErr w:type="spellStart"/>
      <w:r>
        <w:t>seq</w:t>
      </w:r>
      <w:proofErr w:type="spellEnd"/>
      <w:r>
        <w:t xml:space="preserve"> samples of MDI-induced 3T3-L1 at 2 time points (day 0 and day 7 after MDI treatment), deposited by </w:t>
      </w:r>
      <w:proofErr w:type="spellStart"/>
      <w:r>
        <w:t>Duteil</w:t>
      </w:r>
      <w:proofErr w:type="spellEnd"/>
      <w:r w:rsidRPr="11AF0297">
        <w:t xml:space="preserve"> </w:t>
      </w:r>
      <w:r w:rsidRPr="37C97522">
        <w:rPr>
          <w:i/>
          <w:iCs/>
        </w:rPr>
        <w:t>et al.</w:t>
      </w:r>
      <w:r>
        <w:t xml:space="preserve"> </w:t>
      </w:r>
      <w:r w:rsidR="00C24D0D">
        <w:fldChar w:fldCharType="begin" w:fldLock="1"/>
      </w:r>
      <w:r w:rsidR="003756FE">
        <w:instrText>ADDIN CSL_CITATION { "citationItems" : [ { "id" : "ITEM-1", "itemData" : { "DOI" : "10.1038/ncomms5093", "ISSN" : "2041-1723", "PMID" : "24912735", "abstract" : "Exposure to environmental cues such as cold or nutritional imbalance requires white adipose tissue (WAT) to adapt its metabolism to ensure survival. Metabolic plasticity is prominently exemplified by the enhancement of mitochondrial biogenesis in WAT in response to cold exposure or \u03b23-adrenergic stimulation. Here we show that these stimuli increase the levels of lysine-specific demethylase 1 (LSD1) in WAT of mice and that elevated LSD1 levels induce mitochondrial activity. Genome-wide binding and transcriptome analyses demonstrate that LSD1 directly stimulates the expression of genes involved in oxidative phosphorylation (OXPHOS) in cooperation with nuclear respiratory factor 1 (Nrf1). In transgenic (Tg) mice, increased levels of LSD1 promote in a cell-autonomous manner the formation of islets of metabolically active brown-like adipocytes in WAT. Notably, Tg mice show limited weight gain when fed a high-fat diet. Taken together, our data establish LSD1 as a key regulator of OXPHOS and metabolic adaptation in WAT.", "author" : [ { "dropping-particle" : "", "family" : "Duteil", "given" : "Delphine", "non-dropping-particle" : "", "parse-names" : false, "suffix" : "" }, { "dropping-particle" : "", "family" : "Metzger", "given" : "Eric", "non-dropping-particle" : "", "parse-names" : false, "suffix" : "" }, { "dropping-particle" : "", "family" : "Willmann", "given" : "Dominica", "non-dropping-particle" : "", "parse-names" : false, "suffix" : "" }, { "dropping-particle" : "", "family" : "Karagianni", "given" : "Panagiota", "non-dropping-particle" : "", "parse-names" : false, "suffix" : "" }, { "dropping-particle" : "", "family" : "Friedrichs", "given" : "Nicolaus", "non-dropping-particle" : "", "parse-names" : false, "suffix" : "" }, { "dropping-particle" : "", "family" : "Greschik", "given" : "Holger", "non-dropping-particle" : "", "parse-names" : false, "suffix" : "" }, { "dropping-particle" : "", "family" : "G\u00fcnther", "given" : "Thomas", "non-dropping-particle" : "", "parse-names" : false, "suffix" : "" }, { "dropping-particle" : "", "family" : "Buettner", "given" : "Reinhard", "non-dropping-particle" : "", "parse-names" : false, "suffix" : "" }, { "dropping-particle" : "", "family" : "Talianidis", "given" : "Iannis", "non-dropping-particle" : "", "parse-names" : false, "suffix" : "" }, { "dropping-particle" : "", "family" : "Metzger", "given" : "Daniel", "non-dropping-particle" : "", "parse-names" : false, "suffix" : "" }, { "dropping-particle" : "", "family" : "Sch\u00fcle", "given" : "Roland", "non-dropping-particle" : "", "parse-names" : false, "suffix" : "" } ], "container-title" : "Nature communications", "id" : "ITEM-1", "issue" : "May", "issued" : { "date-parts" : [ [ "2014", "6", "10" ] ] }, "page" : "4093", "title" : "LSD1 promotes oxidative metabolism of white adipose tissue.", "type" : "article-journal", "volume" : "5" }, "uris" : [ "http://www.mendeley.com/documents/?uuid=a8db3294-1b8b-39a2-aeb5-b09b6793a19c" ] } ], "mendeley" : { "formattedCitation" : "[9]", "plainTextFormattedCitation" : "[9]", "previouslyFormattedCitation" : "(Duteil et al., 2014)" }, "properties" : { "noteIndex" : 0 }, "schema" : "https://github.com/citation-style-language/schema/raw/master/csl-citation.json" }</w:instrText>
      </w:r>
      <w:r w:rsidR="00C24D0D">
        <w:fldChar w:fldCharType="separate"/>
      </w:r>
      <w:r w:rsidR="003756FE" w:rsidRPr="003756FE">
        <w:rPr>
          <w:noProof/>
        </w:rPr>
        <w:t>[9]</w:t>
      </w:r>
      <w:r w:rsidR="00C24D0D">
        <w:fldChar w:fldCharType="end"/>
      </w:r>
      <w:r>
        <w:t xml:space="preserve">, was </w:t>
      </w:r>
      <w:r w:rsidR="00054984">
        <w:t xml:space="preserve">obtained and </w:t>
      </w:r>
      <w:r>
        <w:t>processed using the same pipeline. The average base expression of autophagy-related genes (n = 131</w:t>
      </w:r>
      <w:r w:rsidRPr="11AF0297">
        <w:t>)</w:t>
      </w:r>
      <w:r>
        <w:t xml:space="preserve"> from both datasets </w:t>
      </w:r>
      <w:r>
        <w:lastRenderedPageBreak/>
        <w:t>showed a high correlation (</w:t>
      </w:r>
      <w:r w:rsidRPr="37C97522">
        <w:rPr>
          <w:i/>
          <w:iCs/>
        </w:rPr>
        <w:t>Pearson’s</w:t>
      </w:r>
      <w:r>
        <w:t xml:space="preserve"> coefficient values = 0.87) between these two </w:t>
      </w:r>
      <w:r w:rsidR="00054984">
        <w:t>independent experiments (Fig. S1</w:t>
      </w:r>
      <w:r>
        <w:t>C).</w:t>
      </w:r>
      <w:r w:rsidR="00054984">
        <w:t xml:space="preserve"> </w:t>
      </w:r>
      <w:r w:rsidR="00054984">
        <w:rPr>
          <w:rFonts w:hint="eastAsia"/>
          <w:lang w:eastAsia="ko-KR"/>
        </w:rPr>
        <w:t xml:space="preserve">These suggest that the dataset we used here </w:t>
      </w:r>
      <w:r w:rsidR="00054984">
        <w:rPr>
          <w:lang w:eastAsia="ko-KR"/>
        </w:rPr>
        <w:t>is</w:t>
      </w:r>
      <w:r w:rsidR="00054984">
        <w:rPr>
          <w:rFonts w:hint="eastAsia"/>
          <w:lang w:eastAsia="ko-KR"/>
        </w:rPr>
        <w:t xml:space="preserve"> suitable</w:t>
      </w:r>
      <w:r w:rsidR="00054984">
        <w:rPr>
          <w:lang w:eastAsia="ko-KR"/>
        </w:rPr>
        <w:t xml:space="preserve"> for</w:t>
      </w:r>
      <w:r w:rsidR="00054984">
        <w:rPr>
          <w:rFonts w:hint="eastAsia"/>
          <w:lang w:eastAsia="ko-KR"/>
        </w:rPr>
        <w:t xml:space="preserve"> the </w:t>
      </w:r>
      <w:r w:rsidR="00054984">
        <w:rPr>
          <w:lang w:eastAsia="ko-KR"/>
        </w:rPr>
        <w:t>autophagy</w:t>
      </w:r>
      <w:r w:rsidR="00054984">
        <w:rPr>
          <w:rFonts w:hint="eastAsia"/>
          <w:lang w:eastAsia="ko-KR"/>
        </w:rPr>
        <w:t xml:space="preserve">-dependent study in </w:t>
      </w:r>
      <w:proofErr w:type="spellStart"/>
      <w:r w:rsidR="00054984">
        <w:rPr>
          <w:rFonts w:hint="eastAsia"/>
          <w:lang w:eastAsia="ko-KR"/>
        </w:rPr>
        <w:t>adipogenesis</w:t>
      </w:r>
      <w:proofErr w:type="spellEnd"/>
      <w:r w:rsidR="00054984">
        <w:rPr>
          <w:rFonts w:hint="eastAsia"/>
          <w:lang w:eastAsia="ko-KR"/>
        </w:rPr>
        <w:t>.</w:t>
      </w:r>
      <w:r w:rsidR="00054984">
        <w:t xml:space="preserve"> </w:t>
      </w:r>
    </w:p>
    <w:p w14:paraId="7637343B" w14:textId="77777777" w:rsidR="00011D21" w:rsidRDefault="00011D21">
      <w:pPr>
        <w:rPr>
          <w:lang w:eastAsia="ko-KR"/>
        </w:rPr>
      </w:pPr>
    </w:p>
    <w:p w14:paraId="685B258F" w14:textId="77777777" w:rsidR="00605664" w:rsidRDefault="00ED3B1B" w:rsidP="37C97522">
      <w:pPr>
        <w:pStyle w:val="Heading2"/>
      </w:pPr>
      <w:bookmarkStart w:id="6" w:name="gene-expression-of-autophagy-related-gen"/>
      <w:bookmarkEnd w:id="6"/>
      <w:r>
        <w:t xml:space="preserve">Gene expression of autophagy-related genes in </w:t>
      </w:r>
      <w:proofErr w:type="spellStart"/>
      <w:r>
        <w:t>adipogenesis</w:t>
      </w:r>
      <w:proofErr w:type="spellEnd"/>
    </w:p>
    <w:p w14:paraId="327C4F3D" w14:textId="038894DF" w:rsidR="00AD4D3C" w:rsidRDefault="00497915" w:rsidP="62890BE1">
      <w:r>
        <w:rPr>
          <w:rFonts w:hint="eastAsia"/>
          <w:lang w:eastAsia="ko-KR"/>
        </w:rPr>
        <w:t xml:space="preserve">In order to examine how overall autophagy genes is regulated with respect to the differentiation stages of 3T3-L1 cells, </w:t>
      </w:r>
      <w:r w:rsidR="00241077">
        <w:rPr>
          <w:rFonts w:hint="eastAsia"/>
          <w:lang w:eastAsia="ko-KR"/>
        </w:rPr>
        <w:t>we systematically analyzed the profiles of autophagy</w:t>
      </w:r>
      <w:r w:rsidR="00542D17">
        <w:rPr>
          <w:lang w:eastAsia="ko-KR"/>
        </w:rPr>
        <w:t xml:space="preserve">-related </w:t>
      </w:r>
      <w:r w:rsidR="00241077">
        <w:rPr>
          <w:rFonts w:hint="eastAsia"/>
          <w:lang w:eastAsia="ko-KR"/>
        </w:rPr>
        <w:t>gene expression using the workflow model depicted in Figure 1A.  First, we</w:t>
      </w:r>
      <w:r>
        <w:t xml:space="preserve"> </w:t>
      </w:r>
      <w:r w:rsidR="00ED3B1B">
        <w:t xml:space="preserve">conducted a pairwise comparison </w:t>
      </w:r>
      <w:r w:rsidR="00CE58D5">
        <w:t>of the autophagy</w:t>
      </w:r>
      <w:r w:rsidR="00CE58D5" w:rsidRPr="62890BE1">
        <w:t>-</w:t>
      </w:r>
      <w:r w:rsidR="00CE58D5">
        <w:t xml:space="preserve">related genes expression among the </w:t>
      </w:r>
      <w:r>
        <w:rPr>
          <w:rFonts w:hint="eastAsia"/>
          <w:lang w:eastAsia="ko-KR"/>
        </w:rPr>
        <w:t>3</w:t>
      </w:r>
      <w:r>
        <w:t xml:space="preserve"> </w:t>
      </w:r>
      <w:r w:rsidR="00CE58D5">
        <w:t xml:space="preserve">differentiation stages </w:t>
      </w:r>
      <w:r>
        <w:rPr>
          <w:rFonts w:hint="eastAsia"/>
          <w:lang w:eastAsia="ko-KR"/>
        </w:rPr>
        <w:t>using the proliferating cells</w:t>
      </w:r>
      <w:r w:rsidR="00241077">
        <w:rPr>
          <w:rFonts w:hint="eastAsia"/>
          <w:lang w:eastAsia="ko-KR"/>
        </w:rPr>
        <w:t xml:space="preserve"> as a control</w:t>
      </w:r>
      <w:r>
        <w:rPr>
          <w:rFonts w:hint="eastAsia"/>
          <w:lang w:eastAsia="ko-KR"/>
        </w:rPr>
        <w:t xml:space="preserve">, </w:t>
      </w:r>
      <w:r w:rsidR="00ED3B1B">
        <w:t xml:space="preserve">and the numerical summaries are shown in Figure </w:t>
      </w:r>
      <w:r w:rsidR="00DF087D">
        <w:t>2A</w:t>
      </w:r>
      <w:r w:rsidR="00ED3B1B">
        <w:t xml:space="preserve">. Of total autophagy-related genes (n = </w:t>
      </w:r>
      <w:r w:rsidR="00D278D5">
        <w:t>131</w:t>
      </w:r>
      <w:r w:rsidR="00ED3B1B">
        <w:t>) identified in the gene ontology term</w:t>
      </w:r>
      <w:r w:rsidR="00AF2D97">
        <w:t xml:space="preserve"> (autophagy)</w:t>
      </w:r>
      <w:r w:rsidR="00ED3B1B">
        <w:t xml:space="preserve">, 77 genes were expressed deferentially (adjusted </w:t>
      </w:r>
      <w:r w:rsidR="00ED3B1B" w:rsidRPr="62890BE1">
        <w:rPr>
          <w:i/>
          <w:iCs/>
        </w:rPr>
        <w:t>p</w:t>
      </w:r>
      <w:r w:rsidR="00ED3B1B">
        <w:t>-value &lt; 0.1) between quiescent (day 2) and proliferating cells (day 0), 93 genes between clonal expanding (10 h after MDI treatment) and proliferating cells (day 0), and finally 96 genes between differentiating (day 6 after MDI treatment) and proliferating cells (day 0).</w:t>
      </w:r>
      <w:r w:rsidR="00AD4D3C" w:rsidRPr="62890BE1">
        <w:t xml:space="preserve"> </w:t>
      </w:r>
      <w:r w:rsidR="00ED3B1B">
        <w:t xml:space="preserve">Using the </w:t>
      </w:r>
      <w:r w:rsidR="00F70184">
        <w:t>Likelihood Ratio Test (LRT)</w:t>
      </w:r>
      <w:r w:rsidR="00ED3B1B">
        <w:t xml:space="preserve">, we then tested the different expression pattern across the 4 differentiation stages. </w:t>
      </w:r>
      <w:r w:rsidR="00F70184">
        <w:t>Several</w:t>
      </w:r>
      <w:r w:rsidR="00ED3B1B" w:rsidRPr="62890BE1">
        <w:t xml:space="preserve"> </w:t>
      </w:r>
      <w:r w:rsidR="00ED3B1B">
        <w:t xml:space="preserve">autophagy-related genes (n = 35) were found to be significant (adjusted </w:t>
      </w:r>
      <w:r w:rsidR="00ED3B1B" w:rsidRPr="62890BE1">
        <w:rPr>
          <w:i/>
          <w:iCs/>
        </w:rPr>
        <w:t>p</w:t>
      </w:r>
      <w:r w:rsidR="00ED3B1B">
        <w:t>-value &lt; 0.1 and log fold-change &gt; 1)</w:t>
      </w:r>
      <w:r w:rsidR="00AD4D3C" w:rsidRPr="62890BE1">
        <w:t xml:space="preserve"> (</w:t>
      </w:r>
      <w:r w:rsidR="00AD4D3C">
        <w:t>Fig. 2</w:t>
      </w:r>
      <w:r w:rsidR="00DF087D">
        <w:rPr>
          <w:lang w:eastAsia="ko-KR"/>
        </w:rPr>
        <w:t>C</w:t>
      </w:r>
      <w:r w:rsidR="00AD4D3C" w:rsidRPr="62890BE1">
        <w:t>)</w:t>
      </w:r>
      <w:r w:rsidR="00ED3B1B" w:rsidRPr="62890BE1">
        <w:t xml:space="preserve">. </w:t>
      </w:r>
    </w:p>
    <w:p w14:paraId="2C7ABC62" w14:textId="0FFB7F3B" w:rsidR="7B957A05" w:rsidRDefault="7B957A05"/>
    <w:p w14:paraId="7E6272C8" w14:textId="77777777" w:rsidR="00605664" w:rsidRDefault="00ED3B1B">
      <w:pPr>
        <w:pStyle w:val="Heading2"/>
      </w:pPr>
      <w:bookmarkStart w:id="7" w:name="the-distinct-patterns-of-autophagy-relat"/>
      <w:bookmarkEnd w:id="7"/>
      <w:r>
        <w:t>The distinct patterns of autophagy-related genes profiles during the adipocyte differentiation</w:t>
      </w:r>
    </w:p>
    <w:p w14:paraId="21DA542D" w14:textId="2137FB1D" w:rsidR="00605664" w:rsidRDefault="00ED3B1B">
      <w:r>
        <w:t>In the Figure 2</w:t>
      </w:r>
      <w:r w:rsidR="00DF087D">
        <w:rPr>
          <w:lang w:eastAsia="ko-KR"/>
        </w:rPr>
        <w:t>C</w:t>
      </w:r>
      <w:r>
        <w:t xml:space="preserve">, the </w:t>
      </w:r>
      <w:proofErr w:type="spellStart"/>
      <w:r>
        <w:t>heatmap</w:t>
      </w:r>
      <w:proofErr w:type="spellEnd"/>
      <w:r>
        <w:t xml:space="preserve"> suggests that there are </w:t>
      </w:r>
      <w:r w:rsidR="008402BF">
        <w:t xml:space="preserve">4 </w:t>
      </w:r>
      <w:r>
        <w:t xml:space="preserve">distinct </w:t>
      </w:r>
      <w:r w:rsidR="00E00801">
        <w:t>patterns (</w:t>
      </w:r>
      <w:r>
        <w:t>temporal profiles</w:t>
      </w:r>
      <w:r w:rsidR="00E00801">
        <w:t>)</w:t>
      </w:r>
      <w:r>
        <w:t xml:space="preserve"> of autophagy-related gene </w:t>
      </w:r>
      <w:r w:rsidR="008402BF">
        <w:t xml:space="preserve">expression </w:t>
      </w:r>
      <w:r w:rsidR="00E00801">
        <w:t>during the course of</w:t>
      </w:r>
      <w:r>
        <w:t xml:space="preserve"> </w:t>
      </w:r>
      <w:proofErr w:type="spellStart"/>
      <w:r>
        <w:t>adipogenesis</w:t>
      </w:r>
      <w:proofErr w:type="spellEnd"/>
      <w:r>
        <w:t xml:space="preserve">. To further characterize these patterns, we used the </w:t>
      </w:r>
      <w:r w:rsidRPr="008C0C7F">
        <w:rPr>
          <w:i/>
          <w:iCs/>
        </w:rPr>
        <w:t>c</w:t>
      </w:r>
      <w:r>
        <w:t>-means algorithm to cluster the autophagy</w:t>
      </w:r>
      <w:r w:rsidR="00E00801">
        <w:t>-related</w:t>
      </w:r>
      <w:r>
        <w:t xml:space="preserve"> genes based on the </w:t>
      </w:r>
      <w:r w:rsidRPr="008C0C7F">
        <w:rPr>
          <w:i/>
          <w:iCs/>
        </w:rPr>
        <w:t>Manhattan</w:t>
      </w:r>
      <w:r>
        <w:t xml:space="preserve"> distance. Indeed, the resulting </w:t>
      </w:r>
      <w:r w:rsidR="008C0C7F">
        <w:t xml:space="preserve">4 </w:t>
      </w:r>
      <w:r>
        <w:t xml:space="preserve">clusters (cluster #1~4) corresponded to the main temporal profiles (Fig. </w:t>
      </w:r>
      <w:r w:rsidR="005A4F72">
        <w:t xml:space="preserve">3 </w:t>
      </w:r>
      <w:r w:rsidR="005A4F72" w:rsidRPr="0027577C">
        <w:rPr>
          <w:i/>
        </w:rPr>
        <w:t>top</w:t>
      </w:r>
      <w:r>
        <w:t>). Except the first cluster, autophagy-related genes exhibited relatively low expression at the proliferating stage (day 0) and a higher expression at the differentiating stage of adipocytes (day 6 after MDI treatment). While autophagy-related genes in cluster 3 showed a gradual increase of expression over</w:t>
      </w:r>
      <w:r w:rsidR="00AD27B9">
        <w:t xml:space="preserve"> </w:t>
      </w:r>
      <w:r>
        <w:t xml:space="preserve">time, clusters </w:t>
      </w:r>
      <w:r w:rsidR="002D6FCE">
        <w:t xml:space="preserve">2 </w:t>
      </w:r>
      <w:r>
        <w:t xml:space="preserve">and 4 </w:t>
      </w:r>
      <w:r>
        <w:lastRenderedPageBreak/>
        <w:t>showed that expression of some autophagy genes was occasionally decreased at 10 hours after MDI treatment. Genes in the cluster 1 showed a reverse pattern</w:t>
      </w:r>
      <w:r w:rsidR="00845788">
        <w:t xml:space="preserve"> - </w:t>
      </w:r>
      <w:r>
        <w:t xml:space="preserve">higher expression at proliferating cells (day 0) and a lower expression at the differentiating cells (day 6 after MDI treatment). The members of each cluster </w:t>
      </w:r>
      <w:r w:rsidR="006B2B09">
        <w:t xml:space="preserve">are </w:t>
      </w:r>
      <w:r>
        <w:t>enumerated by symbol and gene name in Table 1.</w:t>
      </w:r>
    </w:p>
    <w:p w14:paraId="66BACF8A" w14:textId="0D4193D9" w:rsidR="00DB19B3" w:rsidRPr="00A92B85" w:rsidRDefault="00ED3B1B">
      <w:pPr>
        <w:pStyle w:val="Heading2"/>
        <w:rPr>
          <w:ins w:id="8" w:author="Mahmoud Ahmed" w:date="2017-10-24T22:46:00Z"/>
          <w:b w:val="0"/>
        </w:rPr>
      </w:pPr>
      <w:r w:rsidRPr="00A92B85">
        <w:rPr>
          <w:b w:val="0"/>
        </w:rPr>
        <w:t>Next, we used an algorithm to find other non-autophagy genes</w:t>
      </w:r>
      <w:r w:rsidR="00845788" w:rsidRPr="00A92B85">
        <w:rPr>
          <w:b w:val="0"/>
        </w:rPr>
        <w:t>, not identified as autophagy-related genes in the gene ontology term (autophagy),</w:t>
      </w:r>
      <w:r w:rsidRPr="00A92B85">
        <w:rPr>
          <w:b w:val="0"/>
        </w:rPr>
        <w:t xml:space="preserve"> with</w:t>
      </w:r>
      <w:r w:rsidR="00845788" w:rsidRPr="00A92B85">
        <w:rPr>
          <w:b w:val="0"/>
        </w:rPr>
        <w:t xml:space="preserve"> similar</w:t>
      </w:r>
      <w:r w:rsidRPr="00A92B85">
        <w:rPr>
          <w:b w:val="0"/>
        </w:rPr>
        <w:t xml:space="preserve"> expression patterns. We first identified the cluster</w:t>
      </w:r>
      <w:r w:rsidR="00011D21" w:rsidRPr="00A92B85">
        <w:rPr>
          <w:rFonts w:hint="eastAsia"/>
          <w:b w:val="0"/>
          <w:lang w:eastAsia="ko-KR"/>
        </w:rPr>
        <w:t>s</w:t>
      </w:r>
      <w:r w:rsidR="00605C03" w:rsidRPr="00A92B85">
        <w:rPr>
          <w:b w:val="0"/>
          <w:lang w:eastAsia="ko-KR"/>
        </w:rPr>
        <w:t>’</w:t>
      </w:r>
      <w:r w:rsidR="00605C03" w:rsidRPr="00A92B85">
        <w:rPr>
          <w:rFonts w:hint="eastAsia"/>
          <w:b w:val="0"/>
          <w:lang w:eastAsia="ko-KR"/>
        </w:rPr>
        <w:t xml:space="preserve"> </w:t>
      </w:r>
      <w:proofErr w:type="spellStart"/>
      <w:r w:rsidR="00A96CC6" w:rsidRPr="00A92B85">
        <w:rPr>
          <w:b w:val="0"/>
        </w:rPr>
        <w:t>mediods</w:t>
      </w:r>
      <w:proofErr w:type="spellEnd"/>
      <w:r w:rsidRPr="00A92B85">
        <w:rPr>
          <w:b w:val="0"/>
        </w:rPr>
        <w:t xml:space="preserve"> - a gene with the most typical pattern to a certain cluster - for each of the above described clusters and used the </w:t>
      </w:r>
      <w:proofErr w:type="spellStart"/>
      <w:r w:rsidRPr="00A92B85">
        <w:rPr>
          <w:b w:val="0"/>
        </w:rPr>
        <w:t>genefinder</w:t>
      </w:r>
      <w:proofErr w:type="spellEnd"/>
      <w:r w:rsidRPr="00A92B85">
        <w:rPr>
          <w:b w:val="0"/>
        </w:rPr>
        <w:t xml:space="preserve"> algorithm in the </w:t>
      </w:r>
      <w:proofErr w:type="spellStart"/>
      <w:r w:rsidR="0015331A" w:rsidRPr="00A92B85">
        <w:rPr>
          <w:b w:val="0"/>
        </w:rPr>
        <w:t>genefilter</w:t>
      </w:r>
      <w:proofErr w:type="spellEnd"/>
      <w:r w:rsidR="0015331A" w:rsidRPr="00A92B85">
        <w:rPr>
          <w:b w:val="0"/>
        </w:rPr>
        <w:t xml:space="preserve"> </w:t>
      </w:r>
      <w:r w:rsidRPr="00A92B85">
        <w:rPr>
          <w:b w:val="0"/>
        </w:rPr>
        <w:t xml:space="preserve">package to find the 5 closest genes to each </w:t>
      </w:r>
      <w:r w:rsidR="0015331A" w:rsidRPr="00A92B85">
        <w:rPr>
          <w:b w:val="0"/>
        </w:rPr>
        <w:t xml:space="preserve">of the clusters’ </w:t>
      </w:r>
      <w:proofErr w:type="spellStart"/>
      <w:r w:rsidRPr="00A92B85">
        <w:rPr>
          <w:b w:val="0"/>
        </w:rPr>
        <w:t>mediods</w:t>
      </w:r>
      <w:proofErr w:type="spellEnd"/>
      <w:r w:rsidRPr="00A92B85">
        <w:rPr>
          <w:b w:val="0"/>
        </w:rPr>
        <w:t>. We showed that the expression patterns of the closer 20 genes (</w:t>
      </w:r>
      <w:r w:rsidR="008402BF" w:rsidRPr="00A92B85">
        <w:rPr>
          <w:b w:val="0"/>
        </w:rPr>
        <w:t xml:space="preserve">4 </w:t>
      </w:r>
      <w:r w:rsidRPr="00A92B85">
        <w:rPr>
          <w:b w:val="0"/>
        </w:rPr>
        <w:t xml:space="preserve">groups: </w:t>
      </w:r>
      <w:r w:rsidR="008402BF" w:rsidRPr="00A92B85">
        <w:rPr>
          <w:b w:val="0"/>
        </w:rPr>
        <w:t xml:space="preserve">5 </w:t>
      </w:r>
      <w:r w:rsidRPr="00A92B85">
        <w:rPr>
          <w:b w:val="0"/>
        </w:rPr>
        <w:t xml:space="preserve">genes </w:t>
      </w:r>
      <w:r w:rsidR="008402BF" w:rsidRPr="00A92B85">
        <w:rPr>
          <w:b w:val="0"/>
        </w:rPr>
        <w:t xml:space="preserve">in </w:t>
      </w:r>
      <w:r w:rsidRPr="00A92B85">
        <w:rPr>
          <w:b w:val="0"/>
        </w:rPr>
        <w:t>each group) to the previously identified clusters (Fig.</w:t>
      </w:r>
      <w:r w:rsidR="005A4F72" w:rsidRPr="00A92B85">
        <w:rPr>
          <w:b w:val="0"/>
        </w:rPr>
        <w:t xml:space="preserve">3 </w:t>
      </w:r>
      <w:r w:rsidR="005A4F72" w:rsidRPr="00A92B85">
        <w:rPr>
          <w:b w:val="0"/>
          <w:i/>
        </w:rPr>
        <w:t>bottom</w:t>
      </w:r>
      <w:r w:rsidRPr="00A92B85">
        <w:rPr>
          <w:b w:val="0"/>
        </w:rPr>
        <w:t>) and listed their symbols and gene names in Table 2.</w:t>
      </w:r>
      <w:r w:rsidR="00A92B85" w:rsidRPr="00A92B85">
        <w:rPr>
          <w:b w:val="0"/>
        </w:rPr>
        <w:t xml:space="preserve"> </w:t>
      </w:r>
      <w:ins w:id="9" w:author="user" w:date="2017-10-25T11:33:00Z">
        <w:r w:rsidR="001622D4" w:rsidRPr="00A92B85">
          <w:rPr>
            <w:rFonts w:hint="eastAsia"/>
            <w:b w:val="0"/>
            <w:lang w:eastAsia="ko-KR"/>
          </w:rPr>
          <w:t xml:space="preserve">In order to validate the expression pattern of genes belong to each </w:t>
        </w:r>
      </w:ins>
      <w:ins w:id="10" w:author="user" w:date="2017-10-25T13:25:00Z">
        <w:r w:rsidR="00AD4D43" w:rsidRPr="00A92B85">
          <w:rPr>
            <w:rFonts w:hint="eastAsia"/>
            <w:b w:val="0"/>
            <w:lang w:eastAsia="ko-KR"/>
          </w:rPr>
          <w:t>autophagy cluster</w:t>
        </w:r>
      </w:ins>
      <w:ins w:id="11" w:author="user" w:date="2017-10-25T11:33:00Z">
        <w:r w:rsidR="001622D4" w:rsidRPr="00A92B85">
          <w:rPr>
            <w:rFonts w:hint="eastAsia"/>
            <w:b w:val="0"/>
            <w:lang w:eastAsia="ko-KR"/>
          </w:rPr>
          <w:t>, we performed the differentiation of 3T3</w:t>
        </w:r>
      </w:ins>
      <w:ins w:id="12" w:author="user" w:date="2017-10-25T11:38:00Z">
        <w:r w:rsidR="001622D4" w:rsidRPr="00A92B85">
          <w:rPr>
            <w:rFonts w:hint="eastAsia"/>
            <w:b w:val="0"/>
            <w:lang w:eastAsia="ko-KR"/>
          </w:rPr>
          <w:t>-</w:t>
        </w:r>
      </w:ins>
      <w:ins w:id="13" w:author="user" w:date="2017-10-25T11:33:00Z">
        <w:r w:rsidR="001622D4" w:rsidRPr="00A92B85">
          <w:rPr>
            <w:rFonts w:hint="eastAsia"/>
            <w:b w:val="0"/>
            <w:lang w:eastAsia="ko-KR"/>
          </w:rPr>
          <w:t>L1</w:t>
        </w:r>
      </w:ins>
      <w:ins w:id="14" w:author="user" w:date="2017-10-25T11:38:00Z">
        <w:r w:rsidR="001622D4" w:rsidRPr="00A92B85">
          <w:rPr>
            <w:rFonts w:hint="eastAsia"/>
            <w:b w:val="0"/>
            <w:lang w:eastAsia="ko-KR"/>
          </w:rPr>
          <w:t xml:space="preserve"> pre-adipocytes </w:t>
        </w:r>
      </w:ins>
      <w:ins w:id="15" w:author="user" w:date="2017-10-25T11:40:00Z">
        <w:r w:rsidR="00A35F92" w:rsidRPr="00A92B85">
          <w:rPr>
            <w:rFonts w:hint="eastAsia"/>
            <w:b w:val="0"/>
            <w:lang w:eastAsia="ko-KR"/>
          </w:rPr>
          <w:t xml:space="preserve">in the MDI differentiation medium </w:t>
        </w:r>
      </w:ins>
      <w:ins w:id="16" w:author="user" w:date="2017-10-25T11:42:00Z">
        <w:r w:rsidR="00A35F92" w:rsidRPr="00A92B85">
          <w:rPr>
            <w:rFonts w:hint="eastAsia"/>
            <w:b w:val="0"/>
            <w:lang w:eastAsia="ko-KR"/>
          </w:rPr>
          <w:t xml:space="preserve">as </w:t>
        </w:r>
      </w:ins>
      <w:ins w:id="17" w:author="user" w:date="2017-10-25T11:40:00Z">
        <w:r w:rsidR="00A35F92" w:rsidRPr="00A92B85">
          <w:rPr>
            <w:rFonts w:hint="eastAsia"/>
            <w:b w:val="0"/>
            <w:lang w:eastAsia="ko-KR"/>
          </w:rPr>
          <w:t xml:space="preserve">described in </w:t>
        </w:r>
      </w:ins>
      <w:ins w:id="18" w:author="user" w:date="2017-10-25T11:41:00Z">
        <w:r w:rsidR="00A35F92" w:rsidRPr="00A92B85">
          <w:rPr>
            <w:b w:val="0"/>
            <w:lang w:eastAsia="ko-KR"/>
          </w:rPr>
          <w:t>“</w:t>
        </w:r>
        <w:r w:rsidR="00A35F92" w:rsidRPr="00A92B85">
          <w:rPr>
            <w:rFonts w:hint="eastAsia"/>
            <w:b w:val="0"/>
            <w:lang w:eastAsia="ko-KR"/>
          </w:rPr>
          <w:t>Materials and Methods</w:t>
        </w:r>
      </w:ins>
      <w:ins w:id="19" w:author="user" w:date="2017-10-25T11:42:00Z">
        <w:r w:rsidR="00A35F92" w:rsidRPr="00A92B85">
          <w:rPr>
            <w:b w:val="0"/>
            <w:lang w:eastAsia="ko-KR"/>
          </w:rPr>
          <w:t>”</w:t>
        </w:r>
      </w:ins>
      <w:ins w:id="20" w:author="user" w:date="2017-10-25T11:46:00Z">
        <w:r w:rsidR="00A35F92" w:rsidRPr="00A92B85">
          <w:rPr>
            <w:rFonts w:hint="eastAsia"/>
            <w:b w:val="0"/>
            <w:lang w:eastAsia="ko-KR"/>
          </w:rPr>
          <w:t xml:space="preserve"> and collected total RNAs from cells</w:t>
        </w:r>
      </w:ins>
      <w:ins w:id="21" w:author="user" w:date="2017-10-25T13:02:00Z">
        <w:r w:rsidR="00226C23" w:rsidRPr="00A92B85">
          <w:rPr>
            <w:rFonts w:hint="eastAsia"/>
            <w:b w:val="0"/>
            <w:lang w:eastAsia="ko-KR"/>
          </w:rPr>
          <w:t xml:space="preserve"> with four different stages; proliferation (day</w:t>
        </w:r>
      </w:ins>
      <w:ins w:id="22" w:author="user" w:date="2017-10-25T13:04:00Z">
        <w:r w:rsidR="00226C23" w:rsidRPr="00A92B85">
          <w:rPr>
            <w:rFonts w:hint="eastAsia"/>
            <w:b w:val="0"/>
            <w:lang w:eastAsia="ko-KR"/>
          </w:rPr>
          <w:t xml:space="preserve"> </w:t>
        </w:r>
      </w:ins>
      <w:ins w:id="23" w:author="user" w:date="2017-10-25T13:02:00Z">
        <w:r w:rsidR="00226C23" w:rsidRPr="00A92B85">
          <w:rPr>
            <w:rFonts w:hint="eastAsia"/>
            <w:b w:val="0"/>
            <w:lang w:eastAsia="ko-KR"/>
          </w:rPr>
          <w:t>-2), quiescence (day 0)</w:t>
        </w:r>
      </w:ins>
      <w:ins w:id="24" w:author="user" w:date="2017-10-25T13:04:00Z">
        <w:r w:rsidR="00226C23" w:rsidRPr="00A92B85">
          <w:rPr>
            <w:rFonts w:hint="eastAsia"/>
            <w:b w:val="0"/>
            <w:lang w:eastAsia="ko-KR"/>
          </w:rPr>
          <w:t>, clonal expansion (10 h after MDI induction) and differentiation</w:t>
        </w:r>
      </w:ins>
      <w:ins w:id="25" w:author="user" w:date="2017-10-25T11:46:00Z">
        <w:r w:rsidR="00A35F92" w:rsidRPr="00A92B85">
          <w:rPr>
            <w:rFonts w:hint="eastAsia"/>
            <w:b w:val="0"/>
            <w:lang w:eastAsia="ko-KR"/>
          </w:rPr>
          <w:t xml:space="preserve"> </w:t>
        </w:r>
      </w:ins>
      <w:ins w:id="26" w:author="user" w:date="2017-10-25T13:06:00Z">
        <w:r w:rsidR="00226C23" w:rsidRPr="00A92B85">
          <w:rPr>
            <w:rFonts w:hint="eastAsia"/>
            <w:b w:val="0"/>
            <w:lang w:eastAsia="ko-KR"/>
          </w:rPr>
          <w:t>(6 days after MDI induction) shown in Figure 4A</w:t>
        </w:r>
      </w:ins>
      <w:ins w:id="27" w:author="user" w:date="2017-10-25T11:42:00Z">
        <w:r w:rsidR="00A35F92" w:rsidRPr="00A92B85">
          <w:rPr>
            <w:rFonts w:hint="eastAsia"/>
            <w:b w:val="0"/>
            <w:lang w:eastAsia="ko-KR"/>
          </w:rPr>
          <w:t xml:space="preserve">. </w:t>
        </w:r>
      </w:ins>
      <w:ins w:id="28" w:author="user" w:date="2017-10-25T13:08:00Z">
        <w:r w:rsidR="00226C23" w:rsidRPr="00A92B85">
          <w:rPr>
            <w:rFonts w:hint="eastAsia"/>
            <w:b w:val="0"/>
            <w:lang w:eastAsia="ko-KR"/>
          </w:rPr>
          <w:t xml:space="preserve">The quantitative PCR data of some representative genes: </w:t>
        </w:r>
      </w:ins>
      <w:ins w:id="29" w:author="user" w:date="2017-10-25T13:10:00Z">
        <w:r w:rsidR="00226C23" w:rsidRPr="00A92B85">
          <w:rPr>
            <w:b w:val="0"/>
            <w:i/>
            <w:lang w:eastAsia="ko-KR"/>
          </w:rPr>
          <w:t>Ubqln2</w:t>
        </w:r>
        <w:r w:rsidR="00226C23" w:rsidRPr="00A92B85">
          <w:rPr>
            <w:rFonts w:hint="eastAsia"/>
            <w:b w:val="0"/>
            <w:lang w:eastAsia="ko-KR"/>
          </w:rPr>
          <w:t xml:space="preserve"> (cluster</w:t>
        </w:r>
      </w:ins>
      <w:ins w:id="30" w:author="user" w:date="2017-10-25T13:15:00Z">
        <w:r w:rsidR="00D92EC5" w:rsidRPr="00A92B85">
          <w:rPr>
            <w:rFonts w:hint="eastAsia"/>
            <w:b w:val="0"/>
            <w:lang w:eastAsia="ko-KR"/>
          </w:rPr>
          <w:t xml:space="preserve"> #</w:t>
        </w:r>
      </w:ins>
      <w:ins w:id="31" w:author="user" w:date="2017-10-25T13:10:00Z">
        <w:r w:rsidR="00226C23" w:rsidRPr="00A92B85">
          <w:rPr>
            <w:rFonts w:hint="eastAsia"/>
            <w:b w:val="0"/>
            <w:lang w:eastAsia="ko-KR"/>
          </w:rPr>
          <w:t xml:space="preserve">1), </w:t>
        </w:r>
      </w:ins>
      <w:ins w:id="32" w:author="user" w:date="2017-10-25T13:12:00Z">
        <w:r w:rsidR="00D92EC5" w:rsidRPr="00A92B85">
          <w:rPr>
            <w:b w:val="0"/>
            <w:i/>
            <w:lang w:eastAsia="ko-KR"/>
          </w:rPr>
          <w:t>Pink1</w:t>
        </w:r>
        <w:r w:rsidR="00D92EC5" w:rsidRPr="00A92B85">
          <w:rPr>
            <w:rFonts w:hint="eastAsia"/>
            <w:b w:val="0"/>
            <w:lang w:eastAsia="ko-KR"/>
          </w:rPr>
          <w:t xml:space="preserve"> (cluster </w:t>
        </w:r>
      </w:ins>
      <w:ins w:id="33" w:author="user" w:date="2017-10-25T13:15:00Z">
        <w:r w:rsidR="00D92EC5" w:rsidRPr="00A92B85">
          <w:rPr>
            <w:rFonts w:hint="eastAsia"/>
            <w:b w:val="0"/>
            <w:lang w:eastAsia="ko-KR"/>
          </w:rPr>
          <w:t>#</w:t>
        </w:r>
      </w:ins>
      <w:ins w:id="34" w:author="user" w:date="2017-10-25T13:12:00Z">
        <w:r w:rsidR="00D92EC5" w:rsidRPr="00A92B85">
          <w:rPr>
            <w:rFonts w:hint="eastAsia"/>
            <w:b w:val="0"/>
            <w:lang w:eastAsia="ko-KR"/>
          </w:rPr>
          <w:t xml:space="preserve">2), </w:t>
        </w:r>
        <w:r w:rsidR="00D92EC5" w:rsidRPr="00A92B85">
          <w:rPr>
            <w:b w:val="0"/>
            <w:i/>
            <w:lang w:eastAsia="ko-KR"/>
          </w:rPr>
          <w:t>Foxo1</w:t>
        </w:r>
        <w:r w:rsidR="00D92EC5" w:rsidRPr="00A92B85">
          <w:rPr>
            <w:rFonts w:hint="eastAsia"/>
            <w:b w:val="0"/>
            <w:lang w:eastAsia="ko-KR"/>
          </w:rPr>
          <w:t xml:space="preserve"> (cluster </w:t>
        </w:r>
      </w:ins>
      <w:ins w:id="35" w:author="user" w:date="2017-10-25T13:15:00Z">
        <w:r w:rsidR="00D92EC5" w:rsidRPr="00A92B85">
          <w:rPr>
            <w:rFonts w:hint="eastAsia"/>
            <w:b w:val="0"/>
            <w:lang w:eastAsia="ko-KR"/>
          </w:rPr>
          <w:t>#</w:t>
        </w:r>
      </w:ins>
      <w:ins w:id="36" w:author="user" w:date="2017-10-25T13:12:00Z">
        <w:r w:rsidR="00D92EC5" w:rsidRPr="00A92B85">
          <w:rPr>
            <w:rFonts w:hint="eastAsia"/>
            <w:b w:val="0"/>
            <w:lang w:eastAsia="ko-KR"/>
          </w:rPr>
          <w:t xml:space="preserve">3), and </w:t>
        </w:r>
        <w:r w:rsidR="00D92EC5" w:rsidRPr="00A92B85">
          <w:rPr>
            <w:b w:val="0"/>
            <w:i/>
            <w:lang w:eastAsia="ko-KR"/>
          </w:rPr>
          <w:t>Prkaa2</w:t>
        </w:r>
        <w:r w:rsidR="00D92EC5" w:rsidRPr="00A92B85">
          <w:rPr>
            <w:rFonts w:hint="eastAsia"/>
            <w:b w:val="0"/>
            <w:lang w:eastAsia="ko-KR"/>
          </w:rPr>
          <w:t xml:space="preserve"> (cluster </w:t>
        </w:r>
      </w:ins>
      <w:ins w:id="37" w:author="user" w:date="2017-10-25T13:15:00Z">
        <w:r w:rsidR="00D92EC5" w:rsidRPr="00A92B85">
          <w:rPr>
            <w:rFonts w:hint="eastAsia"/>
            <w:b w:val="0"/>
            <w:lang w:eastAsia="ko-KR"/>
          </w:rPr>
          <w:t>#</w:t>
        </w:r>
      </w:ins>
      <w:ins w:id="38" w:author="user" w:date="2017-10-25T13:12:00Z">
        <w:r w:rsidR="00D92EC5" w:rsidRPr="00A92B85">
          <w:rPr>
            <w:rFonts w:hint="eastAsia"/>
            <w:b w:val="0"/>
            <w:lang w:eastAsia="ko-KR"/>
          </w:rPr>
          <w:t>4)</w:t>
        </w:r>
      </w:ins>
      <w:ins w:id="39" w:author="user" w:date="2017-10-25T13:16:00Z">
        <w:r w:rsidR="00D92EC5" w:rsidRPr="00A92B85">
          <w:rPr>
            <w:rFonts w:hint="eastAsia"/>
            <w:b w:val="0"/>
            <w:lang w:eastAsia="ko-KR"/>
          </w:rPr>
          <w:t>,</w:t>
        </w:r>
      </w:ins>
      <w:ins w:id="40" w:author="user" w:date="2017-10-25T13:13:00Z">
        <w:r w:rsidR="00D92EC5" w:rsidRPr="00A92B85">
          <w:rPr>
            <w:rFonts w:hint="eastAsia"/>
            <w:b w:val="0"/>
            <w:lang w:eastAsia="ko-KR"/>
          </w:rPr>
          <w:t xml:space="preserve"> </w:t>
        </w:r>
      </w:ins>
      <w:ins w:id="41" w:author="user" w:date="2017-10-25T13:15:00Z">
        <w:r w:rsidR="00D92EC5" w:rsidRPr="00A92B85">
          <w:rPr>
            <w:rFonts w:hint="eastAsia"/>
            <w:b w:val="0"/>
            <w:lang w:eastAsia="ko-KR"/>
          </w:rPr>
          <w:t xml:space="preserve">showed that </w:t>
        </w:r>
      </w:ins>
      <w:ins w:id="42" w:author="user" w:date="2017-10-25T13:16:00Z">
        <w:r w:rsidR="00D92EC5" w:rsidRPr="00A92B85">
          <w:rPr>
            <w:rFonts w:hint="eastAsia"/>
            <w:b w:val="0"/>
            <w:lang w:eastAsia="ko-KR"/>
          </w:rPr>
          <w:t xml:space="preserve">the </w:t>
        </w:r>
        <w:r w:rsidR="00D92EC5" w:rsidRPr="00A92B85">
          <w:rPr>
            <w:b w:val="0"/>
            <w:lang w:eastAsia="ko-KR"/>
          </w:rPr>
          <w:t>relative</w:t>
        </w:r>
        <w:r w:rsidR="00D92EC5" w:rsidRPr="00A92B85">
          <w:rPr>
            <w:rFonts w:hint="eastAsia"/>
            <w:b w:val="0"/>
            <w:lang w:eastAsia="ko-KR"/>
          </w:rPr>
          <w:t xml:space="preserve"> expression pattern</w:t>
        </w:r>
      </w:ins>
      <w:ins w:id="43" w:author="user" w:date="2017-10-25T13:17:00Z">
        <w:r w:rsidR="00D92EC5" w:rsidRPr="00A92B85">
          <w:rPr>
            <w:rFonts w:hint="eastAsia"/>
            <w:b w:val="0"/>
            <w:lang w:eastAsia="ko-KR"/>
          </w:rPr>
          <w:t xml:space="preserve"> of each gene </w:t>
        </w:r>
      </w:ins>
      <w:ins w:id="44" w:author="user" w:date="2017-10-25T13:22:00Z">
        <w:r w:rsidR="00AD4D43" w:rsidRPr="00A92B85">
          <w:rPr>
            <w:rFonts w:hint="eastAsia"/>
            <w:b w:val="0"/>
            <w:lang w:eastAsia="ko-KR"/>
          </w:rPr>
          <w:t>at</w:t>
        </w:r>
      </w:ins>
      <w:ins w:id="45" w:author="user" w:date="2017-10-25T13:19:00Z">
        <w:r w:rsidR="00D92EC5" w:rsidRPr="00A92B85">
          <w:rPr>
            <w:rFonts w:hint="eastAsia"/>
            <w:b w:val="0"/>
            <w:lang w:eastAsia="ko-KR"/>
          </w:rPr>
          <w:t xml:space="preserve"> </w:t>
        </w:r>
      </w:ins>
      <w:ins w:id="46" w:author="user" w:date="2017-10-25T13:16:00Z">
        <w:r w:rsidR="00AD4D43" w:rsidRPr="00A92B85">
          <w:rPr>
            <w:rFonts w:hint="eastAsia"/>
            <w:b w:val="0"/>
            <w:lang w:eastAsia="ko-KR"/>
          </w:rPr>
          <w:t xml:space="preserve">differentiation </w:t>
        </w:r>
        <w:r w:rsidR="00D92EC5" w:rsidRPr="00A92B85">
          <w:rPr>
            <w:rFonts w:hint="eastAsia"/>
            <w:b w:val="0"/>
            <w:lang w:eastAsia="ko-KR"/>
          </w:rPr>
          <w:t>stages</w:t>
        </w:r>
      </w:ins>
      <w:ins w:id="47" w:author="user" w:date="2017-10-25T13:18:00Z">
        <w:r w:rsidR="00D92EC5" w:rsidRPr="00A92B85">
          <w:rPr>
            <w:rFonts w:hint="eastAsia"/>
            <w:b w:val="0"/>
            <w:lang w:eastAsia="ko-KR"/>
          </w:rPr>
          <w:t xml:space="preserve"> </w:t>
        </w:r>
      </w:ins>
      <w:ins w:id="48" w:author="user" w:date="2017-10-25T13:24:00Z">
        <w:r w:rsidR="00AD4D43" w:rsidRPr="00A92B85">
          <w:rPr>
            <w:rFonts w:hint="eastAsia"/>
            <w:b w:val="0"/>
            <w:lang w:eastAsia="ko-KR"/>
          </w:rPr>
          <w:t xml:space="preserve">well </w:t>
        </w:r>
      </w:ins>
      <w:ins w:id="49" w:author="user" w:date="2017-10-25T13:18:00Z">
        <w:r w:rsidR="00D92EC5" w:rsidRPr="00A92B85">
          <w:rPr>
            <w:rFonts w:hint="eastAsia"/>
            <w:b w:val="0"/>
            <w:lang w:eastAsia="ko-KR"/>
          </w:rPr>
          <w:t xml:space="preserve">agreed </w:t>
        </w:r>
      </w:ins>
      <w:ins w:id="50" w:author="user" w:date="2017-10-25T13:19:00Z">
        <w:r w:rsidR="00D92EC5" w:rsidRPr="00A92B85">
          <w:rPr>
            <w:rFonts w:hint="eastAsia"/>
            <w:b w:val="0"/>
            <w:lang w:eastAsia="ko-KR"/>
          </w:rPr>
          <w:t xml:space="preserve">with </w:t>
        </w:r>
      </w:ins>
      <w:ins w:id="51" w:author="user" w:date="2017-10-25T13:20:00Z">
        <w:r w:rsidR="00D92EC5" w:rsidRPr="00A92B85">
          <w:rPr>
            <w:rFonts w:hint="eastAsia"/>
            <w:b w:val="0"/>
            <w:lang w:eastAsia="ko-KR"/>
          </w:rPr>
          <w:t>the depicted patterns by members</w:t>
        </w:r>
      </w:ins>
      <w:ins w:id="52" w:author="user" w:date="2017-10-25T13:21:00Z">
        <w:r w:rsidR="00D92EC5" w:rsidRPr="00A92B85">
          <w:rPr>
            <w:rFonts w:hint="eastAsia"/>
            <w:b w:val="0"/>
            <w:lang w:eastAsia="ko-KR"/>
          </w:rPr>
          <w:t xml:space="preserve"> of the four autophagy clusters (Fig. </w:t>
        </w:r>
      </w:ins>
      <w:ins w:id="53" w:author="user" w:date="2017-10-25T13:22:00Z">
        <w:r w:rsidR="00D92EC5" w:rsidRPr="00A92B85">
          <w:rPr>
            <w:rFonts w:hint="eastAsia"/>
            <w:b w:val="0"/>
            <w:lang w:eastAsia="ko-KR"/>
          </w:rPr>
          <w:t>3 and Table 1)</w:t>
        </w:r>
      </w:ins>
      <w:ins w:id="54" w:author="user" w:date="2017-10-25T13:25:00Z">
        <w:r w:rsidR="00AD4D43" w:rsidRPr="00A92B85">
          <w:rPr>
            <w:rFonts w:hint="eastAsia"/>
            <w:b w:val="0"/>
            <w:lang w:eastAsia="ko-KR"/>
          </w:rPr>
          <w:t>.</w:t>
        </w:r>
      </w:ins>
      <w:bookmarkStart w:id="55" w:name="enrichment-of-autophagy-gene-sets-during"/>
      <w:bookmarkEnd w:id="55"/>
    </w:p>
    <w:p w14:paraId="4A13A503" w14:textId="77777777" w:rsidR="00C17A4C" w:rsidRPr="00C17A4C" w:rsidRDefault="00C17A4C" w:rsidP="00A92B85">
      <w:pPr>
        <w:rPr>
          <w:ins w:id="56" w:author="Mahmoud Ahmed" w:date="2017-10-24T22:34:00Z"/>
        </w:rPr>
      </w:pPr>
    </w:p>
    <w:p w14:paraId="458664E9" w14:textId="77777777" w:rsidR="00605664" w:rsidRDefault="00ED3B1B">
      <w:pPr>
        <w:pStyle w:val="Heading2"/>
      </w:pPr>
      <w:r>
        <w:t>Enrichment of autophagy gene sets during the adipocyte differentiation</w:t>
      </w:r>
    </w:p>
    <w:p w14:paraId="7B0CF42F" w14:textId="5201BEB9" w:rsidR="00605664" w:rsidRDefault="00ED3B1B" w:rsidP="37C97522">
      <w:r>
        <w:t xml:space="preserve">To further understand the ongoing regulation of autophagy at the gene set level during </w:t>
      </w:r>
      <w:proofErr w:type="spellStart"/>
      <w:r>
        <w:t>adipogenesis</w:t>
      </w:r>
      <w:proofErr w:type="spellEnd"/>
      <w:r>
        <w:t xml:space="preserve">, we first identified the autophagy offspring (sub-categories) gene sets in the gene ontology. Then, we used the </w:t>
      </w:r>
      <w:r w:rsidR="00DF087D">
        <w:t>gene count/fragment per million (fpm)</w:t>
      </w:r>
      <w:r>
        <w:t xml:space="preserve"> to test for their differential enrichment during courses of adipocyte differentiation. Few autophagy gene sets showed significant </w:t>
      </w:r>
      <w:r w:rsidR="00103F0B">
        <w:t xml:space="preserve">enrichment </w:t>
      </w:r>
      <w:r>
        <w:t xml:space="preserve">(False Discovery Rate &lt; 0.1) between quiescent and proliferating cells. However, </w:t>
      </w:r>
      <w:r w:rsidR="00777585">
        <w:t xml:space="preserve">a </w:t>
      </w:r>
      <w:r>
        <w:t xml:space="preserve">high number of autophagy gene sets were </w:t>
      </w:r>
      <w:r>
        <w:lastRenderedPageBreak/>
        <w:t>significantly enriched between adipocyte</w:t>
      </w:r>
      <w:r w:rsidR="00B9453E">
        <w:t xml:space="preserve"> </w:t>
      </w:r>
      <w:r>
        <w:t xml:space="preserve">differentiating cells and proliferating control cells due to a largely increased proportion of deferentially expressed genes </w:t>
      </w:r>
      <w:r w:rsidR="00777585">
        <w:t>between the two stages</w:t>
      </w:r>
      <w:r w:rsidR="00DF087D">
        <w:t xml:space="preserve"> (Fig. </w:t>
      </w:r>
      <w:ins w:id="57" w:author="Mahmoud Ahmed" w:date="2017-10-24T21:28:00Z">
        <w:r w:rsidR="00307D16">
          <w:t>5</w:t>
        </w:r>
      </w:ins>
      <w:r w:rsidR="00DF087D">
        <w:t>)</w:t>
      </w:r>
      <w:r>
        <w:t xml:space="preserve">. We </w:t>
      </w:r>
      <w:r w:rsidR="00605C03">
        <w:rPr>
          <w:rFonts w:hint="eastAsia"/>
          <w:lang w:eastAsia="ko-KR"/>
        </w:rPr>
        <w:t>present</w:t>
      </w:r>
      <w:r w:rsidR="00B9453E">
        <w:t xml:space="preserve"> </w:t>
      </w:r>
      <w:r>
        <w:t xml:space="preserve">the proportion of deferentially expressed genes for each autophagy gene set at three different conditions (quiescence, clonal expansion, differentiation) compared to the control condition (proliferation) in Figure </w:t>
      </w:r>
      <w:ins w:id="58" w:author="Mahmoud Ahmed" w:date="2017-10-24T21:28:00Z">
        <w:r w:rsidR="00307D16">
          <w:t xml:space="preserve">5 </w:t>
        </w:r>
      </w:ins>
      <w:r>
        <w:t>and listed the corresponding false discovery rates in Table 3.</w:t>
      </w:r>
      <w:r w:rsidR="00941072">
        <w:rPr>
          <w:rFonts w:hint="eastAsia"/>
          <w:lang w:eastAsia="ko-KR"/>
        </w:rPr>
        <w:t xml:space="preserve">  </w:t>
      </w:r>
      <w:r>
        <w:t xml:space="preserve">To better visualize the changes in the autophagy process during the adipocyte differentiation, we mapped the </w:t>
      </w:r>
      <w:r w:rsidR="0007256E">
        <w:t xml:space="preserve">standardized </w:t>
      </w:r>
      <w:r>
        <w:t>average gene counts of two conditions (</w:t>
      </w:r>
      <w:r w:rsidRPr="37C97522">
        <w:rPr>
          <w:i/>
          <w:iCs/>
        </w:rPr>
        <w:t>left</w:t>
      </w:r>
      <w:r>
        <w:t xml:space="preserve">, proliferation and </w:t>
      </w:r>
      <w:r w:rsidRPr="37C97522">
        <w:rPr>
          <w:i/>
          <w:iCs/>
        </w:rPr>
        <w:t>right</w:t>
      </w:r>
      <w:r>
        <w:t xml:space="preserve">, differentiation) as color values to the mouse KEGG pathway for autophagy (Fig. </w:t>
      </w:r>
      <w:ins w:id="59" w:author="Mahmoud Ahmed" w:date="2017-10-24T21:28:00Z">
        <w:r w:rsidR="00307D16">
          <w:t>6</w:t>
        </w:r>
      </w:ins>
      <w:r>
        <w:t>).</w:t>
      </w:r>
    </w:p>
    <w:p w14:paraId="23489471" w14:textId="73EE1E81" w:rsidR="00605664" w:rsidRDefault="00ED3B1B" w:rsidP="37C97522">
      <w:bookmarkStart w:id="60" w:name="enrichment-of-signaling-pathways-in-adip"/>
      <w:bookmarkEnd w:id="60"/>
      <w:r>
        <w:t xml:space="preserve">Similarly, we identified the signaling pathways in the KEGG database that share at least one of their members with the autophagy regulation pathway. After </w:t>
      </w:r>
      <w:r w:rsidR="00436D8D">
        <w:t xml:space="preserve">testing for the </w:t>
      </w:r>
      <w:r>
        <w:t xml:space="preserve">enrichment of the pathways using the </w:t>
      </w:r>
      <w:r w:rsidR="00B9453E">
        <w:t xml:space="preserve">fragment per million </w:t>
      </w:r>
      <w:r>
        <w:t xml:space="preserve">gene counts, we listed the significant pathways in the later three </w:t>
      </w:r>
      <w:r w:rsidR="00436D8D">
        <w:t>differentiation stages</w:t>
      </w:r>
      <w:r>
        <w:t xml:space="preserve"> (quiescence, clonal expansion, differentiation) compared to the </w:t>
      </w:r>
      <w:r w:rsidR="00436D8D">
        <w:t xml:space="preserve">earliest </w:t>
      </w:r>
      <w:r>
        <w:t xml:space="preserve">proliferation stage in Table 4. The </w:t>
      </w:r>
      <w:proofErr w:type="spellStart"/>
      <w:r>
        <w:t>mTOR</w:t>
      </w:r>
      <w:proofErr w:type="spellEnd"/>
      <w:r>
        <w:t xml:space="preserve">, </w:t>
      </w:r>
      <w:proofErr w:type="spellStart"/>
      <w:r>
        <w:t>Jak</w:t>
      </w:r>
      <w:proofErr w:type="spellEnd"/>
      <w:r>
        <w:t xml:space="preserve">-STAT, insulin and </w:t>
      </w:r>
      <w:proofErr w:type="spellStart"/>
      <w:r>
        <w:t>adipocytokine</w:t>
      </w:r>
      <w:proofErr w:type="spellEnd"/>
      <w:r>
        <w:t xml:space="preserve"> signaling pathways were highly enriched between differentiating and non-differentiating (proliferating) cells (Fig. </w:t>
      </w:r>
      <w:r w:rsidR="00DF087D">
        <w:rPr>
          <w:lang w:eastAsia="ko-KR"/>
        </w:rPr>
        <w:t>S2</w:t>
      </w:r>
      <w:r>
        <w:t xml:space="preserve">), suggesting </w:t>
      </w:r>
      <w:r w:rsidR="002B2889">
        <w:t xml:space="preserve">that the role of these signaling pathways in </w:t>
      </w:r>
      <w:proofErr w:type="spellStart"/>
      <w:r w:rsidR="002B2889">
        <w:t>adipogenesis</w:t>
      </w:r>
      <w:proofErr w:type="spellEnd"/>
      <w:r w:rsidR="002B2889">
        <w:t xml:space="preserve"> is associated, at least in part, with regulating autophagy.</w:t>
      </w:r>
    </w:p>
    <w:p w14:paraId="363A0575" w14:textId="0DF85601" w:rsidR="6A41D6FC" w:rsidRDefault="6A41D6FC"/>
    <w:p w14:paraId="3273688D" w14:textId="77777777" w:rsidR="00605664" w:rsidRDefault="00ED3B1B">
      <w:pPr>
        <w:pStyle w:val="Heading2"/>
      </w:pPr>
      <w:bookmarkStart w:id="61" w:name="differential-exon-usage-of-autophagy-gen"/>
      <w:bookmarkEnd w:id="61"/>
      <w:r>
        <w:t xml:space="preserve">Differential exon usage of autophagy genes in </w:t>
      </w:r>
      <w:proofErr w:type="spellStart"/>
      <w:r>
        <w:t>adipogenesis</w:t>
      </w:r>
      <w:proofErr w:type="spellEnd"/>
    </w:p>
    <w:p w14:paraId="107EB73A" w14:textId="6CBA4EAD" w:rsidR="00605664" w:rsidRDefault="00ED3B1B" w:rsidP="37C97522">
      <w:r>
        <w:t>In addition to the changes of the expression level of genes involved in the cellular process, relative usage of certain exons and the abundance of certain transcripts is an additional potential mechanism for regulation and modification of autophagy during the adipocyte differentiation. We tested for the differential exon usage in the eight samples of 3T3-L1 cells used in this study and identified potential alternative splicing events. A few of these events were identified in quiescent cells and more events at the clonal expansion and differentiating cells compared to the control proliferating cells. We summarized the differential exon usage events</w:t>
      </w:r>
      <w:r w:rsidR="00D92641">
        <w:t xml:space="preserve"> among autophagy-related exons (n = </w:t>
      </w:r>
      <w:r w:rsidR="00D92641" w:rsidRPr="00C3188C">
        <w:t>1777</w:t>
      </w:r>
      <w:r w:rsidR="00D92641">
        <w:t>)</w:t>
      </w:r>
      <w:r>
        <w:t xml:space="preserve"> in Figure </w:t>
      </w:r>
      <w:r w:rsidR="00DF087D">
        <w:t>2B</w:t>
      </w:r>
      <w:r>
        <w:t xml:space="preserve">. </w:t>
      </w:r>
      <w:r w:rsidR="00B564A0">
        <w:t>In addition</w:t>
      </w:r>
      <w:r>
        <w:t>, we presented the</w:t>
      </w:r>
      <w:r w:rsidR="00AD27B9">
        <w:t xml:space="preserve"> relative</w:t>
      </w:r>
      <w:r>
        <w:t xml:space="preserve"> usage of 15 exons of </w:t>
      </w:r>
      <w:r w:rsidRPr="37C97522">
        <w:rPr>
          <w:i/>
          <w:iCs/>
        </w:rPr>
        <w:t>Acbd5</w:t>
      </w:r>
      <w:r>
        <w:t xml:space="preserve"> (acyl-CoA binding domain containing 5)</w:t>
      </w:r>
      <w:r w:rsidRPr="37C97522">
        <w:t>,</w:t>
      </w:r>
      <w:r w:rsidR="00AD27B9">
        <w:t xml:space="preserve"> a gene</w:t>
      </w:r>
      <w:r>
        <w:t xml:space="preserve"> known </w:t>
      </w:r>
      <w:r>
        <w:lastRenderedPageBreak/>
        <w:t xml:space="preserve">to function in the transport and distribution of long chain acyl-Coenzyme A in cells, during the adipocyte differentiation in Figure </w:t>
      </w:r>
      <w:r w:rsidR="00DF087D">
        <w:rPr>
          <w:lang w:eastAsia="ko-KR"/>
        </w:rPr>
        <w:t>6</w:t>
      </w:r>
      <w:r>
        <w:t xml:space="preserve">. Exons 1, 2 and 8 showed significant </w:t>
      </w:r>
      <w:r w:rsidR="00AD27B9">
        <w:t xml:space="preserve">relative </w:t>
      </w:r>
      <w:r>
        <w:t xml:space="preserve">usage </w:t>
      </w:r>
      <w:r w:rsidR="00AD27B9">
        <w:t xml:space="preserve">over </w:t>
      </w:r>
      <w:r>
        <w:t xml:space="preserve">time (adjusted </w:t>
      </w:r>
      <w:r w:rsidRPr="37C97522">
        <w:rPr>
          <w:i/>
          <w:iCs/>
        </w:rPr>
        <w:t>p</w:t>
      </w:r>
      <w:r>
        <w:t>-value &lt; 0.1). Exon 2 is only a part of 2 transcripts (</w:t>
      </w:r>
      <w:r w:rsidRPr="37C97522">
        <w:rPr>
          <w:i/>
          <w:iCs/>
        </w:rPr>
        <w:t>bottom</w:t>
      </w:r>
      <w:r w:rsidRPr="37C97522">
        <w:t>)</w:t>
      </w:r>
      <w:r w:rsidR="00AD27B9" w:rsidRPr="37C97522">
        <w:t>,</w:t>
      </w:r>
      <w:r>
        <w:t xml:space="preserve"> which indicates </w:t>
      </w:r>
      <w:r w:rsidR="00B9453E">
        <w:t xml:space="preserve">a </w:t>
      </w:r>
      <w:r w:rsidR="00981920">
        <w:t>potential splicing event</w:t>
      </w:r>
      <w:r>
        <w:t xml:space="preserve">. In other words, transcripts containing exon 2 were less expressed in differentiating </w:t>
      </w:r>
      <w:r w:rsidR="00B9453E">
        <w:t xml:space="preserve">cells </w:t>
      </w:r>
      <w:r>
        <w:t>compared to earlier stages and probably the first two transcripts were more abundant.</w:t>
      </w:r>
    </w:p>
    <w:p w14:paraId="2FDA4A2F" w14:textId="67F7FA4C" w:rsidR="3D4F9C4A" w:rsidRDefault="3D4F9C4A"/>
    <w:p w14:paraId="6847E2EA" w14:textId="77777777" w:rsidR="00605664" w:rsidRDefault="00ED3B1B">
      <w:pPr>
        <w:pStyle w:val="Heading1"/>
      </w:pPr>
      <w:bookmarkStart w:id="62" w:name="discussion"/>
      <w:bookmarkEnd w:id="62"/>
      <w:r>
        <w:lastRenderedPageBreak/>
        <w:t>DISCUSSION</w:t>
      </w:r>
    </w:p>
    <w:p w14:paraId="28D929B7" w14:textId="38A7C1EE" w:rsidR="00605664" w:rsidRDefault="00ED3B1B">
      <w:r>
        <w:t xml:space="preserve">Autophagy is an essential process during the pre-adipocyte 3T3-L1 differentiation into mature adipocytes. According to previous studies, inhibition of autophagy by knockdown of </w:t>
      </w:r>
      <w:r w:rsidRPr="00A02129">
        <w:rPr>
          <w:i/>
          <w:iCs/>
        </w:rPr>
        <w:t>Atg5</w:t>
      </w:r>
      <w:r>
        <w:t xml:space="preserve"> or </w:t>
      </w:r>
      <w:r w:rsidRPr="00A02129">
        <w:rPr>
          <w:i/>
          <w:iCs/>
        </w:rPr>
        <w:t>Atg7</w:t>
      </w:r>
      <w:r>
        <w:t xml:space="preserve"> genes in 3T3-L1 pre</w:t>
      </w:r>
      <w:r w:rsidR="0015331A">
        <w:t>-</w:t>
      </w:r>
      <w:r w:rsidR="00605C03">
        <w:t>adipocytes prevent</w:t>
      </w:r>
      <w:r w:rsidR="00605C03">
        <w:rPr>
          <w:rFonts w:hint="eastAsia"/>
          <w:lang w:eastAsia="ko-KR"/>
        </w:rPr>
        <w:t>s</w:t>
      </w:r>
      <w:r>
        <w:t xml:space="preserve"> the </w:t>
      </w:r>
      <w:proofErr w:type="spellStart"/>
      <w:r>
        <w:t>adipogenesis</w:t>
      </w:r>
      <w:proofErr w:type="spellEnd"/>
      <w:r>
        <w:t xml:space="preserve"> and the formation of lipid droplets. A</w:t>
      </w:r>
      <w:r w:rsidR="00605C03">
        <w:t>lso, autophagy inhibition cause</w:t>
      </w:r>
      <w:r w:rsidR="00605C03">
        <w:rPr>
          <w:rFonts w:hint="eastAsia"/>
          <w:lang w:eastAsia="ko-KR"/>
        </w:rPr>
        <w:t>s</w:t>
      </w:r>
      <w:r>
        <w:t xml:space="preserve"> a significant decrease in adipocyte differentiation markers, such as CCAAT/enhancer-binding protein-alpha (</w:t>
      </w:r>
      <w:proofErr w:type="spellStart"/>
      <w:r w:rsidRPr="00A02129">
        <w:rPr>
          <w:i/>
          <w:iCs/>
        </w:rPr>
        <w:t>CEBPa</w:t>
      </w:r>
      <w:proofErr w:type="spellEnd"/>
      <w:r>
        <w:t>) and peroxisome proliferator activated receptor-gamma (</w:t>
      </w:r>
      <w:proofErr w:type="spellStart"/>
      <w:r w:rsidRPr="00A02129">
        <w:rPr>
          <w:i/>
          <w:iCs/>
        </w:rPr>
        <w:t>PPARg</w:t>
      </w:r>
      <w:proofErr w:type="spellEnd"/>
      <w:r w:rsidR="00C24D0D">
        <w:t xml:space="preserve">) </w:t>
      </w:r>
      <w:r w:rsidR="00480447">
        <w:fldChar w:fldCharType="begin" w:fldLock="1"/>
      </w:r>
      <w:r w:rsidR="003756FE">
        <w:instrText>ADDIN CSL_CITATION { "citationItems" : [ { "id" : "ITEM-1", "itemData" : { "DOI" : "10.1038/nature07976", "ISBN" : "doi:10.1038/nature07976", "ISSN" : "0028-0836", "PMID" : "19339967", "abstract" : "The intracellular storage and utilization of lipids are critical to maintain cellular energy homeostasis. During nutrient deprivation, cellular lipids stored as triglycerides in lipid droplets are hydrolysed into fatty acids for energy. A second cellular response to starvation is the induction of autophagy, which delivers intracellular proteins and organelles sequestered in double-membrane vesicles (autophagosomes) to lysosomes for degradation and use as an energy source. Lipolysis and autophagy share similarities in regulation and function but are not known to be interrelated. Here we show a previously unknown function for autophagy in regulating intracellular lipid stores (macrolipophagy). Lipid droplets and autophagic components associated during nutrient deprivation, and inhibition of autophagy in cultured hepatocytes and mouse liver increased triglyceride storage in lipid droplets. This study identifies a critical function for autophagy in lipid metabolism that could have important implications for human diseases with lipid over-accumulation such as those that comprise the metabolic syndrome.", "author" : [ { "dropping-particle" : "", "family" : "Singh", "given" : "Rajat", "non-dropping-particle" : "", "parse-names" : false, "suffix" : "" }, { "dropping-particle" : "", "family" : "Kaushik", "given" : "Susmita", "non-dropping-particle" : "", "parse-names" : false, "suffix" : "" }, { "dropping-particle" : "", "family" : "Wang", "given" : "Yongjun", "non-dropping-particle" : "", "parse-names" : false, "suffix" : "" }, { "dropping-particle" : "", "family" : "Xiang", "given" : "Youqing", "non-dropping-particle" : "", "parse-names" : false, "suffix" : "" }, { "dropping-particle" : "", "family" : "Novak", "given" : "Inna", "non-dropping-particle" : "", "parse-names" : false, "suffix" : "" }, { "dropping-particle" : "", "family" : "Komatsu", "given" : "Masaaki", "non-dropping-particle" : "", "parse-names" : false, "suffix" : "" }, { "dropping-particle" : "", "family" : "Tanaka", "given" : "Keiji", "non-dropping-particle" : "", "parse-names" : false, "suffix" : "" }, { "dropping-particle" : "", "family" : "Cuervo", "given" : "Ana Maria", "non-dropping-particle" : "", "parse-names" : false, "suffix" : "" }, { "dropping-particle" : "", "family" : "Czaja", "given" : "Mark J.", "non-dropping-particle" : "", "parse-names" : false, "suffix" : "" } ], "container-title" : "Nature", "id" : "ITEM-1", "issue" : "7242", "issued" : { "date-parts" : [ [ "2009", "4", "30" ] ] }, "page" : "1131-1135", "publisher" : "NIH Public Access", "title" : "Autophagy regulates lipid metabolism", "type" : "article-journal", "volume" : "458" }, "uris" : [ "http://www.mendeley.com/documents/?uuid=189908a7-6664-3ee8-afbb-d162b84162d1" ] } ], "mendeley" : { "formattedCitation" : "[10]", "plainTextFormattedCitation" : "[10]", "previouslyFormattedCitation" : "(Singh, Kaushik, et al., 2009)" }, "properties" : { "noteIndex" : 0 }, "schema" : "https://github.com/citation-style-language/schema/raw/master/csl-citation.json" }</w:instrText>
      </w:r>
      <w:r w:rsidR="00480447">
        <w:fldChar w:fldCharType="separate"/>
      </w:r>
      <w:r w:rsidR="003756FE" w:rsidRPr="003756FE">
        <w:rPr>
          <w:noProof/>
        </w:rPr>
        <w:t>[10]</w:t>
      </w:r>
      <w:r w:rsidR="00480447">
        <w:fldChar w:fldCharType="end"/>
      </w:r>
      <w:r>
        <w:t>. In this report, we examined the differential expression of autophagy-related genes at the transcriptional level during the adipocyte differentiation using public-access RNA-</w:t>
      </w:r>
      <w:proofErr w:type="spellStart"/>
      <w:r>
        <w:t>seq</w:t>
      </w:r>
      <w:proofErr w:type="spellEnd"/>
      <w:r>
        <w:t xml:space="preserve"> datasets. Our analysis reveals that the expression of </w:t>
      </w:r>
      <w:r w:rsidRPr="00A02129">
        <w:rPr>
          <w:i/>
          <w:iCs/>
        </w:rPr>
        <w:t>Atg5</w:t>
      </w:r>
      <w:r>
        <w:t xml:space="preserve"> and </w:t>
      </w:r>
      <w:r w:rsidRPr="00A02129">
        <w:rPr>
          <w:i/>
          <w:iCs/>
        </w:rPr>
        <w:t>Atg7</w:t>
      </w:r>
      <w:r>
        <w:t xml:space="preserve"> genes is maintained at a high level during the course of differentiation with respect to the maturation stage when 3T3-L1 pre-adipocytes are induced in the differentiation medium (data not shown). Although we cannot quantify the lipid contents in this study, we show the relatively high expression of a number of protein markers that are highly correlated with lipogenes</w:t>
      </w:r>
      <w:r w:rsidR="00EB2A2E">
        <w:t xml:space="preserve">is in adipose tissue in Figure </w:t>
      </w:r>
      <w:r>
        <w:t>1</w:t>
      </w:r>
      <w:r w:rsidR="00EB2A2E">
        <w:rPr>
          <w:rFonts w:hint="eastAsia"/>
          <w:lang w:eastAsia="ko-KR"/>
        </w:rPr>
        <w:t>C</w:t>
      </w:r>
      <w:r w:rsidR="00480447">
        <w:t xml:space="preserve"> </w:t>
      </w:r>
      <w:r w:rsidR="00E02633">
        <w:fldChar w:fldCharType="begin" w:fldLock="1"/>
      </w:r>
      <w:r w:rsidR="003756FE">
        <w:instrText>ADDIN CSL_CITATION { "citationItems" : [ { "id" : "ITEM-1", "itemData" : { "DOI" : "10.1007/s00125-009-1300-4", "ISBN" : "0012-186X", "ISSN" : "0012186X", "PMID" : "19252892", "abstract" : "AIMS/HYPOTHESIS:Previous studies have shown relationships between fatty acid ratios in adipose tissue triacylglycerol (TG), adipocyte size and measures of insulin sensitivity. We hypothesised that variations in adipose tissue de novo lipogenesis (DNL) in relation to adiposity might explain some of these observations.\\n\\nMETHODS:In a cross-sectional study, subcutaneous abdominal adipose tissue biopsies from 59 people were examined in relation to fasting and post-glucose insulin sensitivity. Adipocyte size, TG fatty acid composition and mRNA expression of lipogenic genes were determined.\\n\\nRESULTS:We found strong positive relationships between adipose tissue TG content of the fatty acids myristic acid (14:0) and stearic acid (18:0) with insulin sensitivity (HOMA model) (p &lt; 0.01 for each), and inverse relationships with adipocyte size (p &lt; 0.01, p &lt; 0.05, respectively). Variation in 18:0 content was the determinant of the adipose tissue TG 18:1 n-9/18:0 ratio, which correlated negatively with insulin sensitivity (p &lt; 0.01), as observed previously. Adipose tissue 18:0 content correlated positively with the mRNA expression of lipogenic genes (e.g. FASN, p &lt; 0.01). Lipogenic gene expression (a composite measure derived from principal components analysis) was inversely correlated with adipocyte cell size (p &lt; 0.001). There was no relationship between dietary saturated fatty acid intake and adipose tissue 18:0 content.\\n\\nCONCLUSIONS/INTERPRETATION:Our data suggest a physiological mechanism whereby DNL is downregulated as adipocytes expand. Taken together with other data, they also suggest that hepatic and adipose tissue DNL are not regulated in parallel. We also confirm a strong relationship between small adipocytes and insulin sensitivity, which is independent of BMI.", "author" : [ { "dropping-particle" : "", "family" : "Roberts", "given" : "R.", "non-dropping-particle" : "", "parse-names" : false, "suffix" : "" }, { "dropping-particle" : "", "family" : "Hodson", "given" : "L.", "non-dropping-particle" : "", "parse-names" : false, "suffix" : "" }, { "dropping-particle" : "", "family" : "Dennis", "given" : "A. L.", "non-dropping-particle" : "", "parse-names" : false, "suffix" : "" }, { "dropping-particle" : "", "family" : "Neville", "given" : "M. J.", "non-dropping-particle" : "", "parse-names" : false, "suffix" : "" }, { "dropping-particle" : "", "family" : "Humphreys", "given" : "S. M.", "non-dropping-particle" : "", "parse-names" : false, "suffix" : "" }, { "dropping-particle" : "", "family" : "Harnden", "given" : "K. E.", "non-dropping-particle" : "", "parse-names" : false, "suffix" : "" }, { "dropping-particle" : "", "family" : "Micklem", "given" : "K. J.", "non-dropping-particle" : "", "parse-names" : false, "suffix" : "" }, { "dropping-particle" : "", "family" : "Frayn", "given" : "K. N.", "non-dropping-particle" : "", "parse-names" : false, "suffix" : "" } ], "container-title" : "Diabetologia", "id" : "ITEM-1", "issue" : "5", "issued" : { "date-parts" : [ [ "2009", "5", "28" ] ] }, "page" : "882-890", "publisher" : "Springer-Verlag", "title" : "Markers of de novo lipogenesis in adipose tissue: Associations with small adipocytes and insulin sensitivity in humans", "type" : "article-journal", "volume" : "52" }, "uris" : [ "http://www.mendeley.com/documents/?uuid=0a468830-c7b2-3c98-854e-1745d683d65f" ] } ], "mendeley" : { "formattedCitation" : "[11]", "plainTextFormattedCitation" : "[11]", "previouslyFormattedCitation" : "(Roberts et al., 2009)" }, "properties" : { "noteIndex" : 0 }, "schema" : "https://github.com/citation-style-language/schema/raw/master/csl-citation.json" }</w:instrText>
      </w:r>
      <w:r w:rsidR="00E02633">
        <w:fldChar w:fldCharType="separate"/>
      </w:r>
      <w:r w:rsidR="003756FE" w:rsidRPr="003756FE">
        <w:rPr>
          <w:noProof/>
        </w:rPr>
        <w:t>[11]</w:t>
      </w:r>
      <w:r w:rsidR="00E02633">
        <w:fldChar w:fldCharType="end"/>
      </w:r>
      <w:r w:rsidR="0042609F">
        <w:t>.</w:t>
      </w:r>
    </w:p>
    <w:p w14:paraId="2E220AE1" w14:textId="5B119C24" w:rsidR="00605664" w:rsidRDefault="00ED3B1B">
      <w:r>
        <w:t xml:space="preserve">Other cells than adipocytes also have the ability to store different amounts of lipids. </w:t>
      </w:r>
      <w:r w:rsidRPr="008945B5">
        <w:t xml:space="preserve">For instance, hepatocytes and neurons </w:t>
      </w:r>
      <w:r w:rsidR="008945B5">
        <w:t>-</w:t>
      </w:r>
      <w:r w:rsidRPr="008945B5">
        <w:t xml:space="preserve"> in some pathological conditions </w:t>
      </w:r>
      <w:r w:rsidR="003C757E">
        <w:fldChar w:fldCharType="begin" w:fldLock="1"/>
      </w:r>
      <w:r w:rsidR="003756FE">
        <w:instrText>ADDIN CSL_CITATION { "citationItems" : [ { "id" : "ITEM-1", "itemData" : { "DOI" : "10.1038/nature07976", "ISBN" : "doi:10.1038/nature07976", "ISSN" : "0028-0836", "PMID" : "19339967", "abstract" : "The intracellular storage and utilization of lipids are critical to maintain cellular energy homeostasis. During nutrient deprivation, cellular lipids stored as triglycerides in lipid droplets are hydrolysed into fatty acids for energy. A second cellular response to starvation is the induction of autophagy, which delivers intracellular proteins and organelles sequestered in double-membrane vesicles (autophagosomes) to lysosomes for degradation and use as an energy source. Lipolysis and autophagy share similarities in regulation and function but are not known to be interrelated. Here we show a previously unknown function for autophagy in regulating intracellular lipid stores (macrolipophagy). Lipid droplets and autophagic components associated during nutrient deprivation, and inhibition of autophagy in cultured hepatocytes and mouse liver increased triglyceride storage in lipid droplets. This study identifies a critical function for autophagy in lipid metabolism that could have important implications for human diseases with lipid over-accumulation such as those that comprise the metabolic syndrome.", "author" : [ { "dropping-particle" : "", "family" : "Singh", "given" : "Rajat", "non-dropping-particle" : "", "parse-names" : false, "suffix" : "" }, { "dropping-particle" : "", "family" : "Kaushik", "given" : "Susmita", "non-dropping-particle" : "", "parse-names" : false, "suffix" : "" }, { "dropping-particle" : "", "family" : "Wang", "given" : "Yongjun", "non-dropping-particle" : "", "parse-names" : false, "suffix" : "" }, { "dropping-particle" : "", "family" : "Xiang", "given" : "Youqing", "non-dropping-particle" : "", "parse-names" : false, "suffix" : "" }, { "dropping-particle" : "", "family" : "Novak", "given" : "Inna", "non-dropping-particle" : "", "parse-names" : false, "suffix" : "" }, { "dropping-particle" : "", "family" : "Komatsu", "given" : "Masaaki", "non-dropping-particle" : "", "parse-names" : false, "suffix" : "" }, { "dropping-particle" : "", "family" : "Tanaka", "given" : "Keiji", "non-dropping-particle" : "", "parse-names" : false, "suffix" : "" }, { "dropping-particle" : "", "family" : "Cuervo", "given" : "Ana Maria", "non-dropping-particle" : "", "parse-names" : false, "suffix" : "" }, { "dropping-particle" : "", "family" : "Czaja", "given" : "Mark J.", "non-dropping-particle" : "", "parse-names" : false, "suffix" : "" } ], "container-title" : "Nature", "id" : "ITEM-1", "issue" : "7242", "issued" : { "date-parts" : [ [ "2009", "4", "30" ] ] }, "page" : "1131-1135", "publisher" : "NIH Public Access", "title" : "Autophagy regulates lipid metabolism", "type" : "article-journal", "volume" : "458" }, "uris" : [ "http://www.mendeley.com/documents/?uuid=189908a7-6664-3ee8-afbb-d162b84162d1" ] }, { "id" : "ITEM-2", "itemData" : { "DOI" : "10.1038/nn.2528", "ISBN" : "1546-1726 (Electronic)\\n1097-6256 (Linking)", "ISSN" : "1097-6256", "PMID" : "20383138", "abstract" : "Continuous turnover of intracellular components by autophagy is necessary to preserve cellular homeostasis in all tissues. Alterations in macroautophagy, the main process responsible for bulk autophagic degradation, have been proposed to contribute to pathogenesis in Huntington's disease (HD), a genetic neurodegenerative disorder caused by an expanded polyglutamine tract in the huntingtin protein. However, the precise mechanism behind macroautophagy malfunction in HD is poorly understood. In this work, using cellular and mouse models of HD and cells from humans with HD, we have identified a primary defect in the ability of autophagic vacuoles to recognize cytosolic cargo in HD cells. Autophagic vacuoles form at normal or even enhanced rates in HD cells and are adequately eliminated by lysosomes, but they fail to efficiently trap cytosolic cargo in their lumen. We propose that inefficient engulfment of cytosolic components by autophagosomes is responsible for their slower turnover, functional decay and accumulation inside HD cells.", "author" : [ { "dropping-particle" : "", "family" : "Martinez-Vicente", "given" : "Marta", "non-dropping-particle" : "", "parse-names" : false, "suffix" : "" }, { "dropping-particle" : "", "family" : "Talloczy", "given" : "Zsolt", "non-dropping-particle" : "", "parse-names" : false, "suffix" : "" }, { "dropping-particle" : "", "family" : "Wong", "given" : "Esther", "non-dropping-particle" : "", "parse-names" : false, "suffix" : "" }, { "dropping-particle" : "", "family" : "Tang", "given" : "Guomei", "non-dropping-particle" : "", "parse-names" : false, "suffix" : "" }, { "dropping-particle" : "", "family" : "Koga", "given" : "Hiroshi", "non-dropping-particle" : "", "parse-names" : false, "suffix" : "" }, { "dropping-particle" : "", "family" : "Kaushik", "given" : "Susmita", "non-dropping-particle" : "", "parse-names" : false, "suffix" : "" }, { "dropping-particle" : "", "family" : "Vries", "given" : "Rosa", "non-dropping-particle" : "de", "parse-names" : false, "suffix" : "" }, { "dropping-particle" : "", "family" : "Arias", "given" : "Esperanza", "non-dropping-particle" : "", "parse-names" : false, "suffix" : "" }, { "dropping-particle" : "", "family" : "Harris", "given" : "Spike", "non-dropping-particle" : "", "parse-names" : false, "suffix" : "" }, { "dropping-particle" : "", "family" : "Sulzer", "given" : "David", "non-dropping-particle" : "", "parse-names" : false, "suffix" : "" }, { "dropping-particle" : "", "family" : "Cuervo", "given" : "Ana Maria", "non-dropping-particle" : "", "parse-names" : false, "suffix" : "" } ], "container-title" : "Nature Neuroscience", "id" : "ITEM-2", "issue" : "5", "issued" : { "date-parts" : [ [ "2010", "5", "11" ] ] }, "page" : "567-576", "title" : "Cargo recognition failure is responsible for inefficient autophagy in Huntington's disease", "type" : "article-journal", "volume" : "13" }, "uris" : [ "http://www.mendeley.com/documents/?uuid=99f438a1-d396-3007-ae46-f2db09a212c7" ] } ], "mendeley" : { "formattedCitation" : "[10,12]", "plainTextFormattedCitation" : "[10,12]", "previouslyFormattedCitation" : "(Martinez-Vicente et al., 2010; Singh, Kaushik, et al., 2009)" }, "properties" : { "noteIndex" : 0 }, "schema" : "https://github.com/citation-style-language/schema/raw/master/csl-citation.json" }</w:instrText>
      </w:r>
      <w:r w:rsidR="003C757E">
        <w:fldChar w:fldCharType="separate"/>
      </w:r>
      <w:r w:rsidR="003756FE" w:rsidRPr="003756FE">
        <w:rPr>
          <w:noProof/>
        </w:rPr>
        <w:t>[10,12]</w:t>
      </w:r>
      <w:r w:rsidR="003C757E">
        <w:fldChar w:fldCharType="end"/>
      </w:r>
      <w:r>
        <w:t xml:space="preserve">. In particular, hepatocytes use autophagy to generate free lipids from lipid droplets for energy metabolism </w:t>
      </w:r>
      <w:r w:rsidR="00746C18">
        <w:t xml:space="preserve">in a specialized lipid degradation process called </w:t>
      </w:r>
      <w:proofErr w:type="spellStart"/>
      <w:r w:rsidR="00746C18">
        <w:t>lipophagy</w:t>
      </w:r>
      <w:proofErr w:type="spellEnd"/>
      <w:r w:rsidR="003C757E">
        <w:t xml:space="preserve"> </w:t>
      </w:r>
      <w:r w:rsidR="009010C6">
        <w:fldChar w:fldCharType="begin" w:fldLock="1"/>
      </w:r>
      <w:r w:rsidR="003756FE">
        <w:instrText>ADDIN CSL_CITATION { "citationItems" : [ { "id" : "ITEM-1", "itemData" : { "DOI" : "10.1038/nature07976", "ISBN" : "doi:10.1038/nature07976", "ISSN" : "0028-0836", "PMID" : "19339967", "abstract" : "The intracellular storage and utilization of lipids are critical to maintain cellular energy homeostasis. During nutrient deprivation, cellular lipids stored as triglycerides in lipid droplets are hydrolysed into fatty acids for energy. A second cellular response to starvation is the induction of autophagy, which delivers intracellular proteins and organelles sequestered in double-membrane vesicles (autophagosomes) to lysosomes for degradation and use as an energy source. Lipolysis and autophagy share similarities in regulation and function but are not known to be interrelated. Here we show a previously unknown function for autophagy in regulating intracellular lipid stores (macrolipophagy). Lipid droplets and autophagic components associated during nutrient deprivation, and inhibition of autophagy in cultured hepatocytes and mouse liver increased triglyceride storage in lipid droplets. This study identifies a critical function for autophagy in lipid metabolism that could have important implications for human diseases with lipid over-accumulation such as those that comprise the metabolic syndrome.", "author" : [ { "dropping-particle" : "", "family" : "Singh", "given" : "Rajat", "non-dropping-particle" : "", "parse-names" : false, "suffix" : "" }, { "dropping-particle" : "", "family" : "Kaushik", "given" : "Susmita", "non-dropping-particle" : "", "parse-names" : false, "suffix" : "" }, { "dropping-particle" : "", "family" : "Wang", "given" : "Yongjun", "non-dropping-particle" : "", "parse-names" : false, "suffix" : "" }, { "dropping-particle" : "", "family" : "Xiang", "given" : "Youqing", "non-dropping-particle" : "", "parse-names" : false, "suffix" : "" }, { "dropping-particle" : "", "family" : "Novak", "given" : "Inna", "non-dropping-particle" : "", "parse-names" : false, "suffix" : "" }, { "dropping-particle" : "", "family" : "Komatsu", "given" : "Masaaki", "non-dropping-particle" : "", "parse-names" : false, "suffix" : "" }, { "dropping-particle" : "", "family" : "Tanaka", "given" : "Keiji", "non-dropping-particle" : "", "parse-names" : false, "suffix" : "" }, { "dropping-particle" : "", "family" : "Cuervo", "given" : "Ana Maria", "non-dropping-particle" : "", "parse-names" : false, "suffix" : "" }, { "dropping-particle" : "", "family" : "Czaja", "given" : "Mark J.", "non-dropping-particle" : "", "parse-names" : false, "suffix" : "" } ], "container-title" : "Nature", "id" : "ITEM-1", "issue" : "7242", "issued" : { "date-parts" : [ [ "2009", "4", "30" ] ] }, "page" : "1131-1135", "publisher" : "NIH Public Access", "title" : "Autophagy regulates lipid metabolism", "type" : "article-journal", "volume" : "458" }, "uris" : [ "http://www.mendeley.com/documents/?uuid=189908a7-6664-3ee8-afbb-d162b84162d1" ] } ], "mendeley" : { "formattedCitation" : "[10]", "plainTextFormattedCitation" : "[10]", "previouslyFormattedCitation" : "(Singh, Kaushik, et al., 2009)" }, "properties" : { "noteIndex" : 0 }, "schema" : "https://github.com/citation-style-language/schema/raw/master/csl-citation.json" }</w:instrText>
      </w:r>
      <w:r w:rsidR="009010C6">
        <w:fldChar w:fldCharType="separate"/>
      </w:r>
      <w:r w:rsidR="003756FE" w:rsidRPr="003756FE">
        <w:rPr>
          <w:noProof/>
        </w:rPr>
        <w:t>[10]</w:t>
      </w:r>
      <w:r w:rsidR="009010C6">
        <w:fldChar w:fldCharType="end"/>
      </w:r>
      <w:r>
        <w:t xml:space="preserve">. In addition to the role of autophagy in lipid droplet formation in </w:t>
      </w:r>
      <w:proofErr w:type="spellStart"/>
      <w:r>
        <w:t>adipogenesis</w:t>
      </w:r>
      <w:proofErr w:type="spellEnd"/>
      <w:r>
        <w:t xml:space="preserve">, autophagy also takes a significant part in </w:t>
      </w:r>
      <w:r w:rsidR="008945B5">
        <w:t>the</w:t>
      </w:r>
      <w:r>
        <w:t xml:space="preserve"> </w:t>
      </w:r>
      <w:proofErr w:type="spellStart"/>
      <w:r>
        <w:t>lipolytic</w:t>
      </w:r>
      <w:proofErr w:type="spellEnd"/>
      <w:r>
        <w:t xml:space="preserve"> pathway. The gene ontology term </w:t>
      </w:r>
      <w:proofErr w:type="spellStart"/>
      <w:r>
        <w:t>lipophagy</w:t>
      </w:r>
      <w:proofErr w:type="spellEnd"/>
      <w:r>
        <w:t xml:space="preserve"> represented by one gene member</w:t>
      </w:r>
      <w:r w:rsidR="00B9453E">
        <w:t>,</w:t>
      </w:r>
      <w:r>
        <w:t xml:space="preserve"> RAS oncogene family (</w:t>
      </w:r>
      <w:r w:rsidRPr="00A02129">
        <w:rPr>
          <w:i/>
          <w:iCs/>
        </w:rPr>
        <w:t>Rab7</w:t>
      </w:r>
      <w:r>
        <w:t>)</w:t>
      </w:r>
      <w:r w:rsidR="00B9453E">
        <w:t>,</w:t>
      </w:r>
      <w:r>
        <w:t xml:space="preserve"> appears to be slightly activated in differentiating adipocyte compared to the control pre-adipocytes. In addition, adrenergic receptor, beta 2 (</w:t>
      </w:r>
      <w:r w:rsidRPr="00A02129">
        <w:rPr>
          <w:i/>
          <w:iCs/>
        </w:rPr>
        <w:t>Adrb2</w:t>
      </w:r>
      <w:r>
        <w:t xml:space="preserve">), a member of the term positive regulation of </w:t>
      </w:r>
      <w:proofErr w:type="spellStart"/>
      <w:r>
        <w:t>lipophagy</w:t>
      </w:r>
      <w:proofErr w:type="spellEnd"/>
      <w:r>
        <w:t xml:space="preserve"> is significantly up-regulated in the same comparison. However, how these two </w:t>
      </w:r>
      <w:proofErr w:type="spellStart"/>
      <w:r>
        <w:t>lipophagy</w:t>
      </w:r>
      <w:proofErr w:type="spellEnd"/>
      <w:r>
        <w:t>-associated genes at the gene ontology term can function in the canonical autophagy process still remains to be demonstrated.</w:t>
      </w:r>
    </w:p>
    <w:p w14:paraId="6B081275" w14:textId="16C79EAE" w:rsidR="00605664" w:rsidRDefault="00ED3B1B">
      <w:r>
        <w:t xml:space="preserve">The classic ability of autophagy to recycle the cellular components is particularly important during the adipocyte differentiation. Autophagy targets different intracellular organelles, cytoplasmic regions and </w:t>
      </w:r>
      <w:r>
        <w:lastRenderedPageBreak/>
        <w:t xml:space="preserve">protein aggregates. This in turn allows adipocytes to store large amounts of lipids and to gain a distinct morphology. Additionally, the nutrients acquired by the autophagy-dependent degradation in </w:t>
      </w:r>
      <w:proofErr w:type="spellStart"/>
      <w:r>
        <w:t>adipogenesis</w:t>
      </w:r>
      <w:proofErr w:type="spellEnd"/>
      <w:r>
        <w:t xml:space="preserve"> can be good sources for adipocyte growth and lipid biosynthesis. The gene set enrichment analysis reveals activation of autophagy gene subsets responding to distinct intracellular targets; </w:t>
      </w:r>
      <w:proofErr w:type="spellStart"/>
      <w:r>
        <w:t>mitophagy</w:t>
      </w:r>
      <w:proofErr w:type="spellEnd"/>
      <w:r>
        <w:t xml:space="preserve"> (mitochondria), </w:t>
      </w:r>
      <w:proofErr w:type="spellStart"/>
      <w:r>
        <w:t>nucleophagy</w:t>
      </w:r>
      <w:proofErr w:type="spellEnd"/>
      <w:r>
        <w:t xml:space="preserve"> (nucleus), </w:t>
      </w:r>
      <w:proofErr w:type="spellStart"/>
      <w:r>
        <w:t>reticulophg</w:t>
      </w:r>
      <w:r w:rsidR="00C0344E">
        <w:t>a</w:t>
      </w:r>
      <w:r>
        <w:t>y</w:t>
      </w:r>
      <w:proofErr w:type="spellEnd"/>
      <w:r>
        <w:t xml:space="preserve"> (endoplasmic reticulum), </w:t>
      </w:r>
      <w:proofErr w:type="spellStart"/>
      <w:r>
        <w:t>pexophagy</w:t>
      </w:r>
      <w:proofErr w:type="spellEnd"/>
      <w:r>
        <w:t xml:space="preserve"> (peroxisomes), </w:t>
      </w:r>
      <w:proofErr w:type="spellStart"/>
      <w:r>
        <w:t>xenophagy</w:t>
      </w:r>
      <w:proofErr w:type="spellEnd"/>
      <w:r>
        <w:t xml:space="preserve"> (cytoplasmic regions) and </w:t>
      </w:r>
      <w:proofErr w:type="spellStart"/>
      <w:r>
        <w:t>aggrephagy</w:t>
      </w:r>
      <w:proofErr w:type="spellEnd"/>
      <w:r>
        <w:t xml:space="preserve"> (protein aggregates). </w:t>
      </w:r>
      <w:r w:rsidR="00FB15C6">
        <w:t>Moreover</w:t>
      </w:r>
      <w:r>
        <w:t xml:space="preserve">, </w:t>
      </w:r>
      <w:proofErr w:type="spellStart"/>
      <w:r>
        <w:t>mitophagy</w:t>
      </w:r>
      <w:proofErr w:type="spellEnd"/>
      <w:r>
        <w:t xml:space="preserve">-specific genes such as </w:t>
      </w:r>
      <w:r w:rsidRPr="00A02129">
        <w:rPr>
          <w:i/>
          <w:iCs/>
        </w:rPr>
        <w:t>Pink1</w:t>
      </w:r>
      <w:r>
        <w:t xml:space="preserve">, or </w:t>
      </w:r>
      <w:r w:rsidRPr="00A02129">
        <w:rPr>
          <w:i/>
          <w:iCs/>
        </w:rPr>
        <w:t>Park2</w:t>
      </w:r>
      <w:r>
        <w:t xml:space="preserve"> </w:t>
      </w:r>
      <w:r w:rsidR="00265BD5">
        <w:fldChar w:fldCharType="begin" w:fldLock="1"/>
      </w:r>
      <w:r w:rsidR="003756FE">
        <w:instrText>ADDIN CSL_CITATION { "citationItems" : [ { "id" : "ITEM-1", "itemData" : { "DOI" : "10.1083/jcb.200809125", "ISBN" : "0021-9525", "ISSN" : "00219525", "PMID" : "19029340", "abstract" : "Loss-of-function mutations in Park2, the gene coding for the ubiquitin ligase Parkin, are a significant cause of early onset Parkinson's disease. Although the role of Parkin in neuron maintenance is unknown, recent work has linked Parkin to the regulation of mitochondria. Its loss is associated with swollen mitochondria and muscle degeneration in Drosophila melanogaster, as well as mitochondrial dysfunction and increased susceptibility to mitochondrial toxins in other species. Here, we show that Parkin is selectively recruited to dysfunctional mitochondria with low membrane potential in mammalian cells. After recruitment, Parkin mediates the engulfment of mitochondria by autophagosomes and the selective elimination of impaired mitochondria. These results show that Parkin promotes autophagy of damaged mitochondria and implicate a failure to eliminate dysfunctional mitochondria in the pathogenesis of Parkinson's disease.", "author" : [ { "dropping-particle" : "", "family" : "Narendra", "given" : "Derek", "non-dropping-particle" : "", "parse-names" : false, "suffix" : "" }, { "dropping-particle" : "", "family" : "Tanaka", "given" : "Atsushi", "non-dropping-particle" : "", "parse-names" : false, "suffix" : "" }, { "dropping-particle" : "", "family" : "Suen", "given" : "Der Fen", "non-dropping-particle" : "", "parse-names" : false, "suffix" : "" }, { "dropping-particle" : "", "family" : "Youle", "given" : "Richard J.", "non-dropping-particle" : "", "parse-names" : false, "suffix" : "" } ], "container-title" : "Journal of Cell Biology", "id" : "ITEM-1", "issue" : "5", "issued" : { "date-parts" : [ [ "2008", "12", "1" ] ] }, "page" : "795-803", "title" : "Parkin is recruited selectively to impaired mitochondria and promotes their autophagy", "type" : "article-journal", "volume" : "183" }, "uris" : [ "http://www.mendeley.com/documents/?uuid=4f944ae8-6ef1-30d8-a00c-de1f936fe289" ] }, { "id" : "ITEM-2", "itemData" : { "DOI" : "10.1073/pnas.0911187107", "ISBN" : "0027-8424", "ISSN" : "0027-8424", "PMID" : "273559200066", "abstract" : "Phosphatase and tensin homolog (PTEN)-induced putative kinase 1 (PINK1) and PARK2/Parkin mutations cause autosomal recessive forms of Parkinson&amp;apos;s disease. Upon a loss of mitochondrial membrane potential (Delta psi(m)) in human cells, cytosolic Parkin has been reported to be recruited to mitochondria, which is followed by a stimulation of mitochondrial autophagy. Here, we show that the relocation of Parkin to mitochondria induced by a collapse of Delta psi(m) relies on PINK1 expression and that overexpression of WT but not of mutated PINK1 causes Parkin translocation to mitochondria, even in cells with normal Delta psi(m). We also show that once at the mitochondria, Parkin is in close proximity to PINK1, but we find no evidence that Parkin catalyzes PINK1 ubiquitination or that PINK1 phosphorylates Parkin. However, co-overexpression of Parkin and PINK1 collapses the normal tubular mitochondrial network into mitochondrial aggregates and/or large perinuclear clusters, many of which are surrounded by autophagic vacuoles. Our results suggest that Parkin, together with PINK1, modulates mitochondrial trafficking, especially to the perinuclear region, a subcellular area associated with autophagy. Thus by impairing this process, mutations in either Parkin or PINK1 may alter mitochondrial turnover which, in turn, may cause the accumulation of defective mitochondria and, ultimately, neurodegeneration in Parkinson&amp;apos;s disease.", "author" : [ { "dropping-particle" : "", "family" : "Vives-Bauza", "given" : "C.", "non-dropping-particle" : "", "parse-names" : false, "suffix" : "" }, { "dropping-particle" : "", "family" : "Zhou", "given" : "C.", "non-dropping-particle" : "", "parse-names" : false, "suffix" : "" }, { "dropping-particle" : "", "family" : "Huang", "given" : "Y.", "non-dropping-particle" : "", "parse-names" : false, "suffix" : "" }, { "dropping-particle" : "", "family" : "Cui", "given" : "M.", "non-dropping-particle" : "", "parse-names" : false, "suffix" : "" }, { "dropping-particle" : "", "family" : "Vries", "given" : "R. L. A.", "non-dropping-particle" : "de", "parse-names" : false, "suffix" : "" }, { "dropping-particle" : "", "family" : "Kim", "given" : "J.", "non-dropping-particle" : "", "parse-names" : false, "suffix" : "" }, { "dropping-particle" : "", "family" : "May", "given" : "J.", "non-dropping-particle" : "", "parse-names" : false, "suffix" : "" }, { "dropping-particle" : "", "family" : "Tocilescu", "given" : "M. A.", "non-dropping-particle" : "", "parse-names" : false, "suffix" : "" }, { "dropping-particle" : "", "family" : "Liu", "given" : "W.", "non-dropping-particle" : "", "parse-names" : false, "suffix" : "" }, { "dropping-particle" : "", "family" : "Ko", "given" : "H. S.", "non-dropping-particle" : "", "parse-names" : false, "suffix" : "" }, { "dropping-particle" : "", "family" : "Magrane", "given" : "J.", "non-dropping-particle" : "", "parse-names" : false, "suffix" : "" }, { "dropping-particle" : "", "family" : "Moore", "given" : "D. J.", "non-dropping-particle" : "", "parse-names" : false, "suffix" : "" }, { "dropping-particle" : "", "family" : "Dawson", "given" : "V. L.", "non-dropping-particle" : "", "parse-names" : false, "suffix" : "" }, { "dropping-particle" : "", "family" : "Grailhe", "given" : "R.", "non-dropping-particle" : "", "parse-names" : false, "suffix" : "" }, { "dropping-particle" : "", "family" : "Dawson", "given" : "T. M.", "non-dropping-particle" : "", "parse-names" : false, "suffix" : "" }, { "dropping-particle" : "", "family" : "Li", "given" : "C.", "non-dropping-particle" : "", "parse-names" : false, "suffix" : "" }, { "dropping-particle" : "", "family" : "Tieu", "given" : "K.", "non-dropping-particle" : "", "parse-names" : false, "suffix" : "" }, { "dropping-particle" : "", "family" : "Przedborski", "given" : "S.", "non-dropping-particle" : "", "parse-names" : false, "suffix" : "" } ], "container-title" : "Proceedings of the National Academy of Sciences", "id" : "ITEM-2", "issue" : "1", "issued" : { "date-parts" : [ [ "2010", "1", "5" ] ] }, "page" : "378-383", "publisher" : "National Academy of Sciences", "title" : "PINK1-dependent recruitment of Parkin to mitochondria in mitophagy", "type" : "article-journal", "volume" : "107" }, "uris" : [ "http://www.mendeley.com/documents/?uuid=54cc63e4-7a77-3e4b-b7a9-bcc1814499cb" ] }, { "id" : "ITEM-3", "itemData" : { "DOI" : "10.4161/auto.26122", "ISBN" : "1554-8627\\r1554-8635", "ISSN" : "15548635", "PMID" : "24149988", "abstract" : "Defective mitochondria exert deleterious effects on host cells. To manage this risk, mitochondria display several lines of quality control mechanisms: mitochondria-specific chaperones and proteases protect against misfolded proteins at the molecular level, and fission/fusion and mitophagy segregate and eliminate damage at the organelle level. An increase in unfolded proteins in mitochondria activates a mitochondrial unfolded protein response (UPR(mt)) to increase chaperone production, while the mitochondrial kinase PINK1 and the E3 ubiquitin ligase PARK2/Parkin, whose mutations cause familial Parkinson disease, remove depolarized mitochondria through mitophagy. It is unclear, however, if there is a connection between those different levels of quality control (QC). Here, we show that the expression of unfolded proteins in the matrix causes the accumulation of PINK1 on energetically healthy mitochondria, resulting in mitochondrial translocation of PARK2, mitophagy and subsequent reduction of unfolded protein load. Also, PINK1 accumulation is greatly enhanced by the knockdown of the LONP1 protease. We suggest that the accumulation of unfolded proteins in mitochondria is a physiological trigger of mitophagy.", "author" : [ { "dropping-particle" : "", "family" : "Jin", "given" : "Seok Min", "non-dropping-particle" : "", "parse-names" : false, "suffix" : "" }, { "dropping-particle" : "", "family" : "Youle", "given" : "Richard J.", "non-dropping-particle" : "", "parse-names" : false, "suffix" : "" } ], "container-title" : "Autophagy", "id" : "ITEM-3", "issue" : "11", "issued" : { "date-parts" : [ [ "2013", "11", "1" ] ] }, "page" : "1750-1757", "publisher" : "Taylor &amp; Francis", "title" : "The accumulation of misfolded proteins in the mitochondrial matrix is sensed by PINK1 to induce PARK2/Parkin-mediated mitophagy of polarized mitochondria", "type" : "article-journal", "volume" : "9" }, "uris" : [ "http://www.mendeley.com/documents/?uuid=ba750097-8dde-34f9-b1f7-ac7d6ac10ab5" ] } ], "mendeley" : { "formattedCitation" : "[13\u201315]", "plainTextFormattedCitation" : "[13\u201315]", "previouslyFormattedCitation" : "(Jin &amp; Youle, 2013; Narendra, Tanaka, Suen, &amp; Youle, 2008; Vives-Bauza et al., 2010)" }, "properties" : { "noteIndex" : 0 }, "schema" : "https://github.com/citation-style-language/schema/raw/master/csl-citation.json" }</w:instrText>
      </w:r>
      <w:r w:rsidR="00265BD5">
        <w:fldChar w:fldCharType="separate"/>
      </w:r>
      <w:r w:rsidR="003756FE" w:rsidRPr="003756FE">
        <w:rPr>
          <w:noProof/>
        </w:rPr>
        <w:t>[13–15]</w:t>
      </w:r>
      <w:r w:rsidR="00265BD5">
        <w:fldChar w:fldCharType="end"/>
      </w:r>
      <w:r w:rsidR="00265BD5">
        <w:t xml:space="preserve"> </w:t>
      </w:r>
      <w:r>
        <w:t xml:space="preserve">are differently expressed at different time points during the adipocyte differentiation. Also, </w:t>
      </w:r>
      <w:r w:rsidRPr="00A02129">
        <w:rPr>
          <w:i/>
          <w:iCs/>
        </w:rPr>
        <w:t>Fam134b</w:t>
      </w:r>
      <w:r>
        <w:t xml:space="preserve"> gene is specifically involved in the selective removal of endoplasmic reticulum under certain condition</w:t>
      </w:r>
      <w:r w:rsidR="00403043">
        <w:t>s</w:t>
      </w:r>
      <w:r w:rsidR="00265BD5">
        <w:t xml:space="preserve"> </w:t>
      </w:r>
      <w:r w:rsidR="00195478">
        <w:fldChar w:fldCharType="begin" w:fldLock="1"/>
      </w:r>
      <w:r w:rsidR="003756FE">
        <w:instrText>ADDIN CSL_CITATION { "citationItems" : [ { "id" : "ITEM-1", "itemData" : { "DOI" : "10.1038/nature14498", "ISBN" : "1476-4687 (Electronic) 0028-0836 (Linking)", "ISSN" : "0028-0836", "PMID" : "26040720", "abstract" : "The endoplasmic reticulum (ER) is the largest intracellular endomembrane system, enabling protein and lipid synthesis, ion homeostasis, quality control of newly synthesized proteins and organelle communication. Constant ER turnover and modulation is needed to meet different cellular requirements and autophagy has an important role in this process. However, its underlying regulatory mechanisms remain unexplained. Here we show that members of the FAM134 reticulon protein family are ER-resident receptors that bind to autophagy modifiers LC3 and GABARAP, and facilitate ER degradation by autophagy ('ER-phagy'). Downregulation of FAM134B protein in human cells causes an expansion of the ER, while FAM134B overexpression results in ER fragmentation and lysosomal degradation. Mutant FAM134B proteins that cause sensory neuropathy in humans are unable to act as ER-phagy receptors. Consistently, disruption of Fam134b in mice causes expansion of the ER, inhibits ER turnover, sensitizes cells to stress-induced apoptotic cell death and leads to degeneration of sensory neurons. Therefore, selective ER-phagy via FAM134 proteins is indispensable for mammalian cell homeostasis and controls ER morphology and turnover in mice and humans.", "author" : [ { "dropping-particle" : "", "family" : "Khaminets", "given" : "Aliaksandr", "non-dropping-particle" : "", "parse-names" : false, "suffix" : "" }, { "dropping-particle" : "", "family" : "Heinrich", "given" : "Theresa", "non-dropping-particle" : "", "parse-names" : false, "suffix" : "" }, { "dropping-particle" : "", "family" : "Mari", "given" : "Muriel", "non-dropping-particle" : "", "parse-names" : false, "suffix" : "" }, { "dropping-particle" : "", "family" : "Grumati", "given" : "Paolo", "non-dropping-particle" : "", "parse-names" : false, "suffix" : "" }, { "dropping-particle" : "", "family" : "Huebner", "given" : "Antje K.", "non-dropping-particle" : "", "parse-names" : false, "suffix" : "" }, { "dropping-particle" : "", "family" : "Akutsu", "given" : "Masato", "non-dropping-particle" : "", "parse-names" : false, "suffix" : "" }, { "dropping-particle" : "", "family" : "Liebmann", "given" : "Lutz", "non-dropping-particle" : "", "parse-names" : false, "suffix" : "" }, { "dropping-particle" : "", "family" : "Stolz", "given" : "Alexandra", "non-dropping-particle" : "", "parse-names" : false, "suffix" : "" }, { "dropping-particle" : "", "family" : "Nietzsche", "given" : "Sandor", "non-dropping-particle" : "", "parse-names" : false, "suffix" : "" }, { "dropping-particle" : "", "family" : "Koch", "given" : "Nicole", "non-dropping-particle" : "", "parse-names" : false, "suffix" : "" }, { "dropping-particle" : "", "family" : "Mauthe", "given" : "Mario", "non-dropping-particle" : "", "parse-names" : false, "suffix" : "" }, { "dropping-particle" : "", "family" : "Katona", "given" : "Istvan", "non-dropping-particle" : "", "parse-names" : false, "suffix" : "" }, { "dropping-particle" : "", "family" : "Qualmann", "given" : "Britta", "non-dropping-particle" : "", "parse-names" : false, "suffix" : "" }, { "dropping-particle" : "", "family" : "Weis", "given" : "Joachim", "non-dropping-particle" : "", "parse-names" : false, "suffix" : "" }, { "dropping-particle" : "", "family" : "Reggiori", "given" : "Fulvio", "non-dropping-particle" : "", "parse-names" : false, "suffix" : "" }, { "dropping-particle" : "", "family" : "Kurth", "given" : "Ingo", "non-dropping-particle" : "", "parse-names" : false, "suffix" : "" }, { "dropping-particle" : "", "family" : "H\u00fcbner", "given" : "Christian A.", "non-dropping-particle" : "", "parse-names" : false, "suffix" : "" }, { "dropping-particle" : "", "family" : "Dikic", "given" : "Ivan", "non-dropping-particle" : "", "parse-names" : false, "suffix" : "" } ], "container-title" : "Nature", "id" : "ITEM-1", "issue" : "7556", "issued" : { "date-parts" : [ [ "2015", "6", "3" ] ] }, "page" : "354-358", "title" : "Regulation of endoplasmic reticulum turnover by selective autophagy", "type" : "article-journal", "volume" : "522" }, "uris" : [ "http://www.mendeley.com/documents/?uuid=d5357984-b49c-35da-adf4-ddb16f42f64c" ] }, { "id" : "ITEM-2", "itemData" : { "DOI" : "10.1038/nature14506", "ISBN" : "1476-4687 (Electronic)\\r0028-0836 (Linking)", "ISSN" : "0028-0836", "PMID" : "26040717", "abstract" : "Macroautophagy (hereafter referred to as autophagy) degrades various intracellular constituents to regulate a wide range of cellular functions, and is also closely linked to several human diseases. In selective autophagy, receptor proteins recognize degradation targets and direct their sequestration by double-membrane vesicles called autophagosomes, which transport them into lysosomes or vacuoles. Although recent studies have shown that selective autophagy is involved in quality/quantity control of some organelles, including mitochondria and peroxisomes, it remains unclear how extensively it contributes to cellular organelle homeostasis. Here we describe selective autophagy of the endoplasmic reticulum (ER) and nucleus in the yeast Saccharomyces cerevisiae. We identify two novel proteins, Atg39 and Atg40, as receptors specific to these pathways. Atg39 localizes to the perinuclear ER (or the nuclear envelope) and induces autophagic sequestration of part of the nucleus. Atg40 is enriched in the cortical and cytoplasmic ER, and loads these ER subdomains into autophagosomes. Atg39-dependent autophagy of the perinuclear ER/nucleus is required for cell survival under nitrogen-deprivation conditions. Atg40 is probably the functional counterpart of FAM134B, an autophagy receptor for the ER in mammals that has been implicated in sensory neuropathy. Our results provide fundamental insight into the pathophysiological roles and mechanisms of 'ER-phagy' and 'nucleophagy' in other organisms.", "author" : [ { "dropping-particle" : "", "family" : "Mochida", "given" : "Keisuke", "non-dropping-particle" : "", "parse-names" : false, "suffix" : "" }, { "dropping-particle" : "", "family" : "Oikawa", "given" : "Yu", "non-dropping-particle" : "", "parse-names" : false, "suffix" : "" }, { "dropping-particle" : "", "family" : "Kimura", "given" : "Yayoi", "non-dropping-particle" : "", "parse-names" : false, "suffix" : "" }, { "dropping-particle" : "", "family" : "Kirisako", "given" : "Hiromi", "non-dropping-particle" : "", "parse-names" : false, "suffix" : "" }, { "dropping-particle" : "", "family" : "Hirano", "given" : "Hisashi", "non-dropping-particle" : "", "parse-names" : false, "suffix" : "" }, { "dropping-particle" : "", "family" : "Ohsumi", "given" : "Yoshinori", "non-dropping-particle" : "", "parse-names" : false, "suffix" : "" }, { "dropping-particle" : "", "family" : "Nakatogawa", "given" : "Hitoshi", "non-dropping-particle" : "", "parse-names" : false, "suffix" : "" } ], "container-title" : "Nature", "id" : "ITEM-2", "issue" : "7556", "issued" : { "date-parts" : [ [ "2015", "6", "3" ] ] }, "page" : "359-362", "title" : "Receptor-mediated selective autophagy degrades the endoplasmic reticulum and the nucleus", "type" : "article-journal", "volume" : "522" }, "uris" : [ "http://www.mendeley.com/documents/?uuid=90aeaae2-7001-324a-ac22-602b8aa1472f" ] } ], "mendeley" : { "formattedCitation" : "[16,17]", "plainTextFormattedCitation" : "[16,17]", "previouslyFormattedCitation" : "(Khaminets et al., 2015; Mochida et al., 2015)" }, "properties" : { "noteIndex" : 0 }, "schema" : "https://github.com/citation-style-language/schema/raw/master/csl-citation.json" }</w:instrText>
      </w:r>
      <w:r w:rsidR="00195478">
        <w:fldChar w:fldCharType="separate"/>
      </w:r>
      <w:r w:rsidR="003756FE" w:rsidRPr="003756FE">
        <w:rPr>
          <w:noProof/>
        </w:rPr>
        <w:t>[16,17]</w:t>
      </w:r>
      <w:r w:rsidR="00195478">
        <w:fldChar w:fldCharType="end"/>
      </w:r>
      <w:r>
        <w:t xml:space="preserve">. </w:t>
      </w:r>
      <w:proofErr w:type="spellStart"/>
      <w:r w:rsidRPr="00A02129">
        <w:rPr>
          <w:i/>
          <w:iCs/>
        </w:rPr>
        <w:t>Optn</w:t>
      </w:r>
      <w:proofErr w:type="spellEnd"/>
      <w:r>
        <w:t xml:space="preserve"> gene also plays a critical role in degradation of some cytopl</w:t>
      </w:r>
      <w:r w:rsidR="00195478">
        <w:t xml:space="preserve">asmic regions via </w:t>
      </w:r>
      <w:proofErr w:type="spellStart"/>
      <w:r w:rsidR="00195478">
        <w:t>xenophagy</w:t>
      </w:r>
      <w:proofErr w:type="spellEnd"/>
      <w:r w:rsidR="00195478">
        <w:t xml:space="preserve"> </w:t>
      </w:r>
      <w:r w:rsidR="00AC4A66">
        <w:fldChar w:fldCharType="begin" w:fldLock="1"/>
      </w:r>
      <w:r w:rsidR="003756FE">
        <w:instrText>ADDIN CSL_CITATION { "citationItems" : [ { "id" : "ITEM-1", "itemData" : { "DOI" : "10.1016/j.molcel.2015.07.021", "ISBN" : "1097-4164 (Electronic)\\r1097-2765 (Linking)", "ISSN" : "10974164", "PMID" : "26295960", "abstract" : "Autophagy constitutes a prominent mechanism through which eukaryotic cells preserve homeostasis in baseline conditions and in response to perturbations of the intracellular or extracellular microenvironment. Autophagic responses can be relatively non-selective or target a specific subcellular compartment. At least in part, this depends on the balance between the availability of autophagic substrates (\"offer\") and the cellular need of autophagic products or functions for adaptation (\"demand\"). Irrespective of cargo specificity, adaptive autophagy relies on a panel of sensors that detect potentially dangerous cues and convert them into signals that are ultimately relayed to the autophagic machinery. Here, we summarize the molecular systems through which specific subcellular compartments-including the nucleus, mitochondria, plasma membrane, reticular apparatus, and cytosol-convert homeostatic perturbations into an increased offer of autophagic substrates or an accrued cellular demand for autophagic products or functions.", "author" : [ { "dropping-particle" : "", "family" : "Sica", "given" : "Valentina", "non-dropping-particle" : "", "parse-names" : false, "suffix" : "" }, { "dropping-particle" : "", "family" : "Galluzzi", "given" : "Lorenzo", "non-dropping-particle" : "", "parse-names" : false, "suffix" : "" }, { "dropping-particle" : "", "family" : "Bravo-San Pedro", "given" : "Jos\u00e9 Manuel", "non-dropping-particle" : "", "parse-names" : false, "suffix" : "" }, { "dropping-particle" : "", "family" : "Izzo", "given" : "Valentina", "non-dropping-particle" : "", "parse-names" : false, "suffix" : "" }, { "dropping-particle" : "", "family" : "Maiuri", "given" : "Maria Chiara", "non-dropping-particle" : "", "parse-names" : false, "suffix" : "" }, { "dropping-particle" : "", "family" : "Kroemer", "given" : "Guido", "non-dropping-particle" : "", "parse-names" : false, "suffix" : "" } ], "container-title" : "Molecular Cell", "id" : "ITEM-1", "issue" : "4", "issued" : { "date-parts" : [ [ "2015", "8" ] ] }, "page" : "522-539", "title" : "Organelle-Specific Initiation of Autophagy", "type" : "article-journal", "volume" : "59" }, "uris" : [ "http://www.mendeley.com/documents/?uuid=d89386bf-b6d7-3509-9694-0ed06cd11bb0" ] } ], "mendeley" : { "formattedCitation" : "[18]", "plainTextFormattedCitation" : "[18]", "previouslyFormattedCitation" : "(Sica et al., 2015)" }, "properties" : { "noteIndex" : 0 }, "schema" : "https://github.com/citation-style-language/schema/raw/master/csl-citation.json" }</w:instrText>
      </w:r>
      <w:r w:rsidR="00AC4A66">
        <w:fldChar w:fldCharType="separate"/>
      </w:r>
      <w:r w:rsidR="003756FE" w:rsidRPr="003756FE">
        <w:rPr>
          <w:noProof/>
        </w:rPr>
        <w:t>[18]</w:t>
      </w:r>
      <w:r w:rsidR="00AC4A66">
        <w:fldChar w:fldCharType="end"/>
      </w:r>
      <w:r>
        <w:t>. Indeed, we showed that</w:t>
      </w:r>
      <w:r w:rsidR="00A42391">
        <w:t xml:space="preserve"> the</w:t>
      </w:r>
      <w:r>
        <w:t xml:space="preserve"> expression of these two genes was</w:t>
      </w:r>
      <w:r w:rsidR="00A42391">
        <w:t xml:space="preserve"> regulated</w:t>
      </w:r>
      <w:r>
        <w:t xml:space="preserve"> in a developmental stage-specific manner during adipocyte differentiation.</w:t>
      </w:r>
    </w:p>
    <w:p w14:paraId="2FB8FF9A" w14:textId="27FEA7E2" w:rsidR="00605664" w:rsidRDefault="00ED3B1B">
      <w:r>
        <w:t xml:space="preserve">Given the role of autophagy in adipocyte differentiation for lipid droplet formation and recycling the cellular components, we might also expect some significant quantitative changes in the process or in its associated regulatory pathways. It is not clear whether the quantification of </w:t>
      </w:r>
      <w:proofErr w:type="spellStart"/>
      <w:r>
        <w:t>autophagosomes</w:t>
      </w:r>
      <w:proofErr w:type="spellEnd"/>
      <w:r>
        <w:t xml:space="preserve"> at a certain time point without blocking the autophagy flux is possible. Nonetheless, transcript levels of both microtubule associated protein 1 light chain 3 (</w:t>
      </w:r>
      <w:r w:rsidRPr="00A02129">
        <w:rPr>
          <w:i/>
          <w:iCs/>
        </w:rPr>
        <w:t>maplc3a</w:t>
      </w:r>
      <w:r>
        <w:t>) and autophagy-related 5 (</w:t>
      </w:r>
      <w:r w:rsidRPr="00A02129">
        <w:rPr>
          <w:i/>
          <w:iCs/>
        </w:rPr>
        <w:t>Atg5</w:t>
      </w:r>
      <w:r>
        <w:t xml:space="preserve">) are highly correlated to </w:t>
      </w:r>
      <w:proofErr w:type="spellStart"/>
      <w:r>
        <w:t>autophagosome</w:t>
      </w:r>
      <w:proofErr w:type="spellEnd"/>
      <w:r>
        <w:t xml:space="preserve"> formation. As shown in (Fig. </w:t>
      </w:r>
      <w:ins w:id="63" w:author="Mahmoud Ahmed" w:date="2017-10-24T21:29:00Z">
        <w:r w:rsidR="00307D16">
          <w:t xml:space="preserve">5 </w:t>
        </w:r>
      </w:ins>
      <w:r>
        <w:t xml:space="preserve">and Table 3), we observed a significant up-regulation of members of the </w:t>
      </w:r>
      <w:proofErr w:type="spellStart"/>
      <w:r>
        <w:t>autophagosome</w:t>
      </w:r>
      <w:proofErr w:type="spellEnd"/>
      <w:r>
        <w:t xml:space="preserve"> assembly genes (31% and 75% up-regulation at 10 h and 6 days after induction, respectively; adjusted </w:t>
      </w:r>
      <w:r w:rsidRPr="00A02129">
        <w:rPr>
          <w:i/>
          <w:iCs/>
        </w:rPr>
        <w:t>p</w:t>
      </w:r>
      <w:r>
        <w:t>-value &lt; .01) Consequently, we also observe a significant enrichment of autophagy-related gene ontology terms; namely protein localization to pre-</w:t>
      </w:r>
      <w:proofErr w:type="spellStart"/>
      <w:r>
        <w:t>autophagosomal</w:t>
      </w:r>
      <w:proofErr w:type="spellEnd"/>
      <w:r>
        <w:t xml:space="preserve"> structure and protein </w:t>
      </w:r>
      <w:proofErr w:type="spellStart"/>
      <w:r>
        <w:t>lipidation</w:t>
      </w:r>
      <w:proofErr w:type="spellEnd"/>
      <w:r>
        <w:t xml:space="preserve"> involved in </w:t>
      </w:r>
      <w:proofErr w:type="spellStart"/>
      <w:r>
        <w:t>autophagosome</w:t>
      </w:r>
      <w:proofErr w:type="spellEnd"/>
      <w:r>
        <w:t xml:space="preserve"> assembly. Taken together, we can infer a quantitative increase of autophagy during the adipocyte differentiation based on increased transcription levels of </w:t>
      </w:r>
      <w:r w:rsidRPr="00A02129">
        <w:rPr>
          <w:i/>
          <w:iCs/>
        </w:rPr>
        <w:t>Map1lc3a</w:t>
      </w:r>
      <w:r>
        <w:t xml:space="preserve"> and other genes involved in its localization and </w:t>
      </w:r>
      <w:proofErr w:type="spellStart"/>
      <w:r>
        <w:t>lipidation</w:t>
      </w:r>
      <w:proofErr w:type="spellEnd"/>
      <w:r>
        <w:t>.</w:t>
      </w:r>
    </w:p>
    <w:p w14:paraId="67327C67" w14:textId="77777777" w:rsidR="00605664" w:rsidRDefault="00ED3B1B">
      <w:r>
        <w:t xml:space="preserve">Sub-grouping process of autophagy to several offspring gene sets in the gene ontology can give the detailed information to understand the role of autophagy in </w:t>
      </w:r>
      <w:proofErr w:type="spellStart"/>
      <w:r>
        <w:t>adipogenesis</w:t>
      </w:r>
      <w:proofErr w:type="spellEnd"/>
      <w:r>
        <w:t xml:space="preserve"> at the gene set level. Based on only mRNA levels obtained from public-access RNA-</w:t>
      </w:r>
      <w:proofErr w:type="spellStart"/>
      <w:r>
        <w:t>seq</w:t>
      </w:r>
      <w:proofErr w:type="spellEnd"/>
      <w:r>
        <w:t xml:space="preserve"> data, we indeed found a significant enrichment </w:t>
      </w:r>
      <w:r>
        <w:lastRenderedPageBreak/>
        <w:t>of many autophagy gene sets during the course of adipocyte differentiation although there still would be difficult to understand how each autophagy gene set is exactly related to among different types of autophagy.</w:t>
      </w:r>
    </w:p>
    <w:p w14:paraId="16DB63DF" w14:textId="2B658991" w:rsidR="00605664" w:rsidRDefault="00ED3B1B">
      <w:r>
        <w:t>Detailed knowledge of relative gene expression levels of key genes in autophagy-related gene sets and their overall enrichment over</w:t>
      </w:r>
      <w:r w:rsidR="00AD27B9">
        <w:t xml:space="preserve"> </w:t>
      </w:r>
      <w:r>
        <w:t>time could be used to emphasis certain aspects of the involvement of autophagy in adipocyte differentiation. Basal autophagy is activated when pre-adipocytes respond to the differentiation stimulus. Organelle-specific autophagy is probably employed to achieve the structural modification and meet the metabolic demands in mature adipocytes. Quantitative and regulatory changes are indeed required to govern th</w:t>
      </w:r>
      <w:r w:rsidR="00671C38">
        <w:t xml:space="preserve">e autophagy response during </w:t>
      </w:r>
      <w:r>
        <w:t xml:space="preserve">differentiation. Not only autophagy-related gene sets such as </w:t>
      </w:r>
      <w:proofErr w:type="spellStart"/>
      <w:r>
        <w:t>autophagosome</w:t>
      </w:r>
      <w:proofErr w:type="spellEnd"/>
      <w:r>
        <w:t xml:space="preserve"> assembly and signaling pathways such as </w:t>
      </w:r>
      <w:proofErr w:type="spellStart"/>
      <w:r>
        <w:t>mTOR</w:t>
      </w:r>
      <w:proofErr w:type="spellEnd"/>
      <w:r>
        <w:t xml:space="preserve"> and </w:t>
      </w:r>
      <w:proofErr w:type="spellStart"/>
      <w:r>
        <w:t>Jak</w:t>
      </w:r>
      <w:proofErr w:type="spellEnd"/>
      <w:r>
        <w:t xml:space="preserve">-STAT but also </w:t>
      </w:r>
      <w:proofErr w:type="spellStart"/>
      <w:r>
        <w:t>adipogenic</w:t>
      </w:r>
      <w:proofErr w:type="spellEnd"/>
      <w:r>
        <w:t xml:space="preserve"> pathways like insulin and </w:t>
      </w:r>
      <w:proofErr w:type="spellStart"/>
      <w:r>
        <w:t>adipocytokine</w:t>
      </w:r>
      <w:proofErr w:type="spellEnd"/>
      <w:r>
        <w:t xml:space="preserve"> signaling show a significant enrichment at the differentiation stage of adipocytes compared to </w:t>
      </w:r>
      <w:r w:rsidR="00671C38">
        <w:rPr>
          <w:rFonts w:hint="eastAsia"/>
          <w:lang w:eastAsia="ko-KR"/>
        </w:rPr>
        <w:t xml:space="preserve">the </w:t>
      </w:r>
      <w:r>
        <w:t>control</w:t>
      </w:r>
      <w:r w:rsidR="00671C38">
        <w:rPr>
          <w:rFonts w:hint="eastAsia"/>
          <w:lang w:eastAsia="ko-KR"/>
        </w:rPr>
        <w:t xml:space="preserve"> stage</w:t>
      </w:r>
      <w:r>
        <w:t>.</w:t>
      </w:r>
    </w:p>
    <w:p w14:paraId="720A737B" w14:textId="4138AE7E" w:rsidR="00962178" w:rsidRDefault="00D12D2D">
      <w:r>
        <w:t xml:space="preserve">Much of the regulation of autophagy </w:t>
      </w:r>
      <w:r w:rsidR="00B23B55">
        <w:rPr>
          <w:rFonts w:hint="eastAsia"/>
          <w:lang w:eastAsia="ko-KR"/>
        </w:rPr>
        <w:t xml:space="preserve">in </w:t>
      </w:r>
      <w:proofErr w:type="spellStart"/>
      <w:r w:rsidR="00B23B55">
        <w:rPr>
          <w:rFonts w:hint="eastAsia"/>
          <w:lang w:eastAsia="ko-KR"/>
        </w:rPr>
        <w:t>adipogenesis</w:t>
      </w:r>
      <w:proofErr w:type="spellEnd"/>
      <w:r w:rsidR="00B23B55">
        <w:rPr>
          <w:rFonts w:hint="eastAsia"/>
          <w:lang w:eastAsia="ko-KR"/>
        </w:rPr>
        <w:t xml:space="preserve"> </w:t>
      </w:r>
      <w:r>
        <w:t xml:space="preserve">is probably happening at </w:t>
      </w:r>
      <w:r w:rsidR="00D9311F">
        <w:rPr>
          <w:rFonts w:hint="eastAsia"/>
          <w:lang w:eastAsia="ko-KR"/>
        </w:rPr>
        <w:t>protein</w:t>
      </w:r>
      <w:r>
        <w:t xml:space="preserve"> </w:t>
      </w:r>
      <w:r w:rsidR="00D9311F">
        <w:rPr>
          <w:rFonts w:hint="eastAsia"/>
          <w:lang w:eastAsia="ko-KR"/>
        </w:rPr>
        <w:t xml:space="preserve">and </w:t>
      </w:r>
      <w:r w:rsidR="00D9311F">
        <w:rPr>
          <w:lang w:eastAsia="ko-KR"/>
        </w:rPr>
        <w:t>protein</w:t>
      </w:r>
      <w:r w:rsidR="00D9311F">
        <w:rPr>
          <w:rFonts w:hint="eastAsia"/>
          <w:lang w:eastAsia="ko-KR"/>
        </w:rPr>
        <w:t xml:space="preserve"> modification </w:t>
      </w:r>
      <w:r>
        <w:t>levels</w:t>
      </w:r>
      <w:r w:rsidR="00D9311F">
        <w:rPr>
          <w:rFonts w:hint="eastAsia"/>
          <w:lang w:eastAsia="ko-KR"/>
        </w:rPr>
        <w:t>,</w:t>
      </w:r>
      <w:r>
        <w:t xml:space="preserve"> and wouldn’t be easily captured by the changes at the </w:t>
      </w:r>
      <w:r w:rsidR="00D9311F">
        <w:rPr>
          <w:rFonts w:hint="eastAsia"/>
          <w:lang w:eastAsia="ko-KR"/>
        </w:rPr>
        <w:t>mRNA</w:t>
      </w:r>
      <w:r>
        <w:t xml:space="preserve"> level. Using parallel datasets from proteomic</w:t>
      </w:r>
      <w:r w:rsidR="00D9311F">
        <w:rPr>
          <w:rFonts w:hint="eastAsia"/>
          <w:lang w:eastAsia="ko-KR"/>
        </w:rPr>
        <w:t>, RNA-</w:t>
      </w:r>
      <w:proofErr w:type="spellStart"/>
      <w:r w:rsidR="00D9311F">
        <w:rPr>
          <w:rFonts w:hint="eastAsia"/>
          <w:lang w:eastAsia="ko-KR"/>
        </w:rPr>
        <w:t>seq</w:t>
      </w:r>
      <w:proofErr w:type="spellEnd"/>
      <w:r>
        <w:t xml:space="preserve"> or transcription factors </w:t>
      </w:r>
      <w:proofErr w:type="spellStart"/>
      <w:r>
        <w:t>ChIP-seq</w:t>
      </w:r>
      <w:proofErr w:type="spellEnd"/>
      <w:r>
        <w:t xml:space="preserve"> </w:t>
      </w:r>
      <w:r w:rsidR="00DC2964">
        <w:t>studies</w:t>
      </w:r>
      <w:r>
        <w:t xml:space="preserve"> is one way to overcome th</w:t>
      </w:r>
      <w:r w:rsidR="00B23B55">
        <w:rPr>
          <w:rFonts w:hint="eastAsia"/>
          <w:lang w:eastAsia="ko-KR"/>
        </w:rPr>
        <w:t>e</w:t>
      </w:r>
      <w:r>
        <w:t xml:space="preserve"> limitation </w:t>
      </w:r>
      <w:r w:rsidR="00B23B55">
        <w:rPr>
          <w:rFonts w:hint="eastAsia"/>
          <w:lang w:eastAsia="ko-KR"/>
        </w:rPr>
        <w:t xml:space="preserve">of general protein </w:t>
      </w:r>
      <w:r w:rsidR="00B23B55">
        <w:rPr>
          <w:lang w:eastAsia="ko-KR"/>
        </w:rPr>
        <w:t>functional</w:t>
      </w:r>
      <w:r w:rsidR="00B23B55">
        <w:rPr>
          <w:rFonts w:hint="eastAsia"/>
          <w:lang w:eastAsia="ko-KR"/>
        </w:rPr>
        <w:t xml:space="preserve"> approaches shown in many other studies [2, 3, 10, 29</w:t>
      </w:r>
      <w:r w:rsidR="001131B6">
        <w:rPr>
          <w:rFonts w:hint="eastAsia"/>
          <w:lang w:eastAsia="ko-KR"/>
        </w:rPr>
        <w:t>, 30</w:t>
      </w:r>
      <w:r w:rsidR="00B23B55">
        <w:rPr>
          <w:rFonts w:hint="eastAsia"/>
          <w:lang w:eastAsia="ko-KR"/>
        </w:rPr>
        <w:t>]</w:t>
      </w:r>
      <w:r>
        <w:t xml:space="preserve">. </w:t>
      </w:r>
      <w:r w:rsidR="007375EC">
        <w:rPr>
          <w:rFonts w:hint="eastAsia"/>
          <w:lang w:eastAsia="ko-KR"/>
        </w:rPr>
        <w:t>Also, a</w:t>
      </w:r>
      <w:r w:rsidR="00D909A3">
        <w:t>ssessing the lip</w:t>
      </w:r>
      <w:r>
        <w:t>id content</w:t>
      </w:r>
      <w:r w:rsidR="007375EC">
        <w:rPr>
          <w:rFonts w:hint="eastAsia"/>
          <w:lang w:eastAsia="ko-KR"/>
        </w:rPr>
        <w:t>s</w:t>
      </w:r>
      <w:r>
        <w:t xml:space="preserve"> or the </w:t>
      </w:r>
      <w:proofErr w:type="spellStart"/>
      <w:r>
        <w:t>autophagosom</w:t>
      </w:r>
      <w:r w:rsidR="001D0CD9">
        <w:t>e</w:t>
      </w:r>
      <w:proofErr w:type="spellEnd"/>
      <w:r>
        <w:t xml:space="preserve"> </w:t>
      </w:r>
      <w:r w:rsidR="001D0CD9">
        <w:t>formation in</w:t>
      </w:r>
      <w:r w:rsidR="00D909A3">
        <w:t xml:space="preserve"> a certain condition is not feasible by sequencing data alone</w:t>
      </w:r>
      <w:r w:rsidR="001D0CD9">
        <w:t>. Therefore, integrating datasets of varies measurement technologies is a plausible future application of these findings.</w:t>
      </w:r>
    </w:p>
    <w:p w14:paraId="79931D6D" w14:textId="613FED3F" w:rsidR="00605664" w:rsidRDefault="00671C38" w:rsidP="37C97522">
      <w:r>
        <w:rPr>
          <w:rFonts w:hint="eastAsia"/>
          <w:lang w:eastAsia="ko-KR"/>
        </w:rPr>
        <w:t>In conclusion, the s</w:t>
      </w:r>
      <w:r w:rsidR="00ED3B1B">
        <w:t>ystematic analysis using public-access databases such as microarray or RNA-</w:t>
      </w:r>
      <w:proofErr w:type="spellStart"/>
      <w:r w:rsidR="00ED3B1B">
        <w:t>seq</w:t>
      </w:r>
      <w:proofErr w:type="spellEnd"/>
      <w:r w:rsidR="00ED3B1B" w:rsidRPr="0FD7CAD3">
        <w:t xml:space="preserve"> </w:t>
      </w:r>
      <w:r>
        <w:rPr>
          <w:rFonts w:hint="eastAsia"/>
          <w:lang w:eastAsia="ko-KR"/>
        </w:rPr>
        <w:t xml:space="preserve">can </w:t>
      </w:r>
      <w:r w:rsidR="00ED3B1B">
        <w:t>provide new valuable information to collectively understand a specific cellular pathway. Here</w:t>
      </w:r>
      <w:r w:rsidR="00AD27B9" w:rsidRPr="0FD7CAD3">
        <w:t>,</w:t>
      </w:r>
      <w:r w:rsidR="00ED3B1B">
        <w:t xml:space="preserve"> we show that expression of many autophagy-related genes are highly up-regulated at the differentiation stages of adipocytes </w:t>
      </w:r>
      <w:r w:rsidR="00AD27B9">
        <w:t xml:space="preserve">in accordance with </w:t>
      </w:r>
      <w:r w:rsidR="00ED3B1B">
        <w:t>previous reports</w:t>
      </w:r>
      <w:r w:rsidR="00AD27B9" w:rsidRPr="0FD7CAD3">
        <w:t>,</w:t>
      </w:r>
      <w:r w:rsidR="00ED3B1B">
        <w:t xml:space="preserve"> and autophagy gene sets defined in the gene ontology are enriched </w:t>
      </w:r>
      <w:r w:rsidR="002C41AE">
        <w:t>among the</w:t>
      </w:r>
      <w:r w:rsidR="00ED3B1B">
        <w:t xml:space="preserve"> developmental stages, further confirming the critical role of autophagy in </w:t>
      </w:r>
      <w:proofErr w:type="spellStart"/>
      <w:r w:rsidR="00ED3B1B">
        <w:t>adipogenesis</w:t>
      </w:r>
      <w:proofErr w:type="spellEnd"/>
      <w:r w:rsidR="00ED3B1B" w:rsidRPr="0FD7CAD3">
        <w:t>.</w:t>
      </w:r>
    </w:p>
    <w:p w14:paraId="75D45076" w14:textId="56C7E693" w:rsidR="744A0959" w:rsidRDefault="744A0959"/>
    <w:p w14:paraId="1BDCE060" w14:textId="77777777" w:rsidR="00605664" w:rsidRDefault="00ED3B1B">
      <w:pPr>
        <w:pStyle w:val="Heading1"/>
      </w:pPr>
      <w:bookmarkStart w:id="64" w:name="materials-and-methods"/>
      <w:bookmarkEnd w:id="64"/>
      <w:r>
        <w:lastRenderedPageBreak/>
        <w:t>MATERIALS AND METHODS</w:t>
      </w:r>
    </w:p>
    <w:p w14:paraId="03988D6F" w14:textId="77777777" w:rsidR="00605664" w:rsidRDefault="00ED3B1B">
      <w:pPr>
        <w:pStyle w:val="Heading2"/>
      </w:pPr>
      <w:bookmarkStart w:id="65" w:name="raw-data-and-processing"/>
      <w:bookmarkEnd w:id="65"/>
      <w:r>
        <w:t>Raw data and processing</w:t>
      </w:r>
    </w:p>
    <w:p w14:paraId="0E76848A" w14:textId="227C7B6B" w:rsidR="00605664" w:rsidRDefault="00ED3B1B" w:rsidP="37C97522">
      <w:r>
        <w:t xml:space="preserve">The dataset (Al </w:t>
      </w:r>
      <w:proofErr w:type="spellStart"/>
      <w:r>
        <w:t>Adhami</w:t>
      </w:r>
      <w:proofErr w:type="spellEnd"/>
      <w:r>
        <w:t xml:space="preserve"> </w:t>
      </w:r>
      <w:r w:rsidRPr="37C97522">
        <w:rPr>
          <w:i/>
          <w:iCs/>
        </w:rPr>
        <w:t>et al.</w:t>
      </w:r>
      <w:r>
        <w:t>) consists of 8 samples (two of each time point) of 3T3-L1 pre</w:t>
      </w:r>
      <w:r w:rsidR="002C41AE">
        <w:t>-</w:t>
      </w:r>
      <w:r>
        <w:t>adipocytes treated with/without MDI</w:t>
      </w:r>
      <w:r w:rsidR="00B9453E">
        <w:t xml:space="preserve"> </w:t>
      </w:r>
      <w:r>
        <w:t xml:space="preserve">(160 </w:t>
      </w:r>
      <w:proofErr w:type="spellStart"/>
      <w:r>
        <w:t>nM</w:t>
      </w:r>
      <w:proofErr w:type="spellEnd"/>
      <w:r>
        <w:t xml:space="preserve"> insulin, 250 </w:t>
      </w:r>
      <w:proofErr w:type="spellStart"/>
      <w:r>
        <w:t>nM</w:t>
      </w:r>
      <w:proofErr w:type="spellEnd"/>
      <w:r>
        <w:t xml:space="preserve"> dexamethasone, and 0.5 </w:t>
      </w:r>
      <w:proofErr w:type="spellStart"/>
      <w:r>
        <w:t>mM</w:t>
      </w:r>
      <w:proofErr w:type="spellEnd"/>
      <w:r>
        <w:t xml:space="preserve"> 1-methyl-3-isobutylxanthine) at four time points; day 0 (pre-adipocyte proliferation), day 2 (quiescence state) and 10 h (clonal expansion) after MDI treatment, day 6 (differentiation) after MDI treatment. The protocol for generating the RNA libraries and sequencing is described</w:t>
      </w:r>
      <w:r w:rsidR="004547EB">
        <w:t xml:space="preserve"> at</w:t>
      </w:r>
      <w:r w:rsidR="00AC4A66">
        <w:t xml:space="preserve"> </w:t>
      </w:r>
      <w:r w:rsidR="00C516C1">
        <w:fldChar w:fldCharType="begin" w:fldLock="1"/>
      </w:r>
      <w:r w:rsidR="003756FE">
        <w:instrText>ADDIN CSL_CITATION { "citationItems" : [ { "id" : "ITEM-1", "itemData" : { "DOI" : "10.1101/gr.175919.114", "ISBN" : "1088-9051", "ISSN" : "15495469", "PMID" : "25614607", "abstract" : "Genomic imprinting is an epigenetic mechanism that restrains the expression of \u223c 100 eutherian genes in a parent-of-origin-specific manner. The reason for this selective targeting of genes with seemingly disparate molecular functions is unclear. In the present work, we show that imprinted genes are coexpressed in a network that is regulated at the transition from proliferation to quiescence and differentiation during fibroblast cell cycle withdrawal, adipogenesis in vitro, and muscle regeneration in vivo. Imprinted gene regulation is not linked to alteration of DNA methylation or to perturbation of monoallelic, parent-of-origin-dependent expression. Overexpression and knockdown of imprinted gene expression alters the sensitivity of preadipocytes to contact inhibition and adipogenic differentiation. In silico and in cellulo experiments showed that the imprinted gene network includes biallelically expressed, nonimprinted genes. These control the extracellular matrix composition, cell adhesion, cell junction, and extracellular matrix-activated and growth factor-activated signaling. These observations show that imprinted genes share a common biological process that may account for their seemingly diverse roles in embryonic development, obesity, diabetes, muscle physiology, and neoplasm.", "author" : [ { "dropping-particle" : "", "family" : "Adhami", "given" : "Hala", "non-dropping-particle" : "Al", "parse-names" : false, "suffix" : "" }, { "dropping-particle" : "", "family" : "Evano", "given" : "Brendan", "non-dropping-particle" : "", "parse-names" : false, "suffix" : "" }, { "dropping-particle" : "", "family" : "Digarcher", "given" : "Anne", "non-dropping-particle" : "Le", "parse-names" : false, "suffix" : "" }, { "dropping-particle" : "", "family" : "Gueydan", "given" : "Charlotte", "non-dropping-particle" : "", "parse-names" : false, "suffix" : "" }, { "dropping-particle" : "", "family" : "Dubois", "given" : "Emeric", "non-dropping-particle" : "", "parse-names" : false, "suffix" : "" }, { "dropping-particle" : "", "family" : "Parrinello", "given" : "Hugues", "non-dropping-particle" : "", "parse-names" : false, "suffix" : "" }, { "dropping-particle" : "", "family" : "Dantec", "given" : "Christelle", "non-dropping-particle" : "", "parse-names" : false, "suffix" : "" }, { "dropping-particle" : "", "family" : "Bouschet", "given" : "Tristan", "non-dropping-particle" : "", "parse-names" : false, "suffix" : "" }, { "dropping-particle" : "", "family" : "Varrault", "given" : "Annie", "non-dropping-particle" : "", "parse-names" : false, "suffix" : "" }, { "dropping-particle" : "", "family" : "Journot", "given" : "Laurent", "non-dropping-particle" : "", "parse-names" : false, "suffix" : "" } ], "container-title" : "Genome Research", "id" : "ITEM-1", "issue" : "3", "issued" : { "date-parts" : [ [ "2015", "3" ] ] }, "page" : "353-367", "title" : "A systems-level approach to parental genomic imprinting: The imprinted gene network includes extracellular matrix genes and regulates cell cycle exit and differentiation", "type" : "article-journal", "volume" : "25" }, "uris" : [ "http://www.mendeley.com/documents/?uuid=cbf5e587-dbb2-3a76-a7dc-de6842dec2a8" ] } ], "mendeley" : { "formattedCitation" : "[7]", "plainTextFormattedCitation" : "[7]", "previouslyFormattedCitation" : "(Al Adhami et al., 2015)" }, "properties" : { "noteIndex" : 0 }, "schema" : "https://github.com/citation-style-language/schema/raw/master/csl-citation.json" }</w:instrText>
      </w:r>
      <w:r w:rsidR="00C516C1">
        <w:fldChar w:fldCharType="separate"/>
      </w:r>
      <w:r w:rsidR="003756FE" w:rsidRPr="003756FE">
        <w:rPr>
          <w:noProof/>
        </w:rPr>
        <w:t>[7]</w:t>
      </w:r>
      <w:r w:rsidR="00C516C1">
        <w:fldChar w:fldCharType="end"/>
      </w:r>
      <w:r>
        <w:t xml:space="preserve">. Raw reads for 8 samples were obtained </w:t>
      </w:r>
      <w:r w:rsidR="0015331A">
        <w:t>from</w:t>
      </w:r>
      <w:r>
        <w:t xml:space="preserve"> ENA (PRJNA218101). Reads were aligned to the mouse USCS (mm10) reference genome using </w:t>
      </w:r>
      <w:r w:rsidR="00C516C1">
        <w:t xml:space="preserve">the splicing aligner HISAT2 </w:t>
      </w:r>
      <w:r w:rsidR="00655882">
        <w:fldChar w:fldCharType="begin" w:fldLock="1"/>
      </w:r>
      <w:r w:rsidR="003756FE">
        <w:instrText>ADDIN CSL_CITATION { "citationItems" : [ { "id" : "ITEM-1", "itemData" : { "DOI" : "10.1038/nmeth.3317", "ISBN" : "1548-7091", "ISSN" : "1548-7091", "PMID" : "25751142", "abstract" : "HISAT (hierarchical indexing for spliced alignment of transcripts) is a highly efficient system for aligning reads from RNA sequencing experiments. HISAT uses an indexing scheme based on the Burrows-Wheeler transform and the Ferragina-Manzini (FM) index, employing two types of indexes for alignment: a whole-genome FM index to anchor each alignment and numerous local FM indexes for very rapid extensions of these alignments. HISAT's hierarchical index for the human genome contains 48,000 local FM indexes, each representing a genomic region of \u223c64,000 bp. Tests on real and simulated data sets showed that HISAT is the fastest system currently available, with equal or better accuracy than any other method. Despite its large number of indexes, HISAT requires only 4.3 gigabytes of memory. HISAT supports genomes of any size, including those larger than 4 billion bases.", "author" : [ { "dropping-particle" : "", "family" : "Kim", "given" : "Daehwan", "non-dropping-particle" : "", "parse-names" : false, "suffix" : "" }, { "dropping-particle" : "", "family" : "Langmead", "given" : "Ben", "non-dropping-particle" : "", "parse-names" : false, "suffix" : "" }, { "dropping-particle" : "", "family" : "Salzberg", "given" : "Steven L", "non-dropping-particle" : "", "parse-names" : false, "suffix" : "" } ], "container-title" : "Nature Methods", "id" : "ITEM-1", "issue" : "4", "issued" : { "date-parts" : [ [ "2015", "4" ] ] }, "page" : "357-360", "publisher" : "Nature Publishing Group", "title" : "HISAT: a fast spliced aligner with low memory requirements", "type" : "article-journal", "volume" : "12" }, "uris" : [ "http://www.mendeley.com/documents/?uuid=69703a68-8d38-349f-9a4c-25faa980b80a" ] } ], "mendeley" : { "formattedCitation" : "[19]", "plainTextFormattedCitation" : "[19]", "previouslyFormattedCitation" : "(Kim, Langmead, &amp; Salzberg, 2015)" }, "properties" : { "noteIndex" : 0 }, "schema" : "https://github.com/citation-style-language/schema/raw/master/csl-citation.json" }</w:instrText>
      </w:r>
      <w:r w:rsidR="00655882">
        <w:fldChar w:fldCharType="separate"/>
      </w:r>
      <w:r w:rsidR="003756FE" w:rsidRPr="003756FE">
        <w:rPr>
          <w:noProof/>
        </w:rPr>
        <w:t>[19]</w:t>
      </w:r>
      <w:r w:rsidR="00655882">
        <w:fldChar w:fldCharType="end"/>
      </w:r>
      <w:r>
        <w:t xml:space="preserve">. Aligned reads were counted using </w:t>
      </w:r>
      <w:proofErr w:type="spellStart"/>
      <w:r>
        <w:t>HTSeq</w:t>
      </w:r>
      <w:proofErr w:type="spellEnd"/>
      <w:r w:rsidR="009E77CE">
        <w:t xml:space="preserve"> </w:t>
      </w:r>
      <w:r w:rsidR="00CA14CF">
        <w:fldChar w:fldCharType="begin" w:fldLock="1"/>
      </w:r>
      <w:r w:rsidR="003756FE">
        <w:instrText>ADDIN CSL_CITATION { "citationItems" : [ { "id" : "ITEM-1", "itemData" : { "DOI" : "10.1093/bioinformatics/btu638", "ISSN" : "1367-4803", "PMID" : "25260700", "abstract" : "MOTIVATION A large choice of tools exists for many standard tasks in the analysis of high-throughput sequencing (HTS) data. However, once a project deviates from standard workflows, custom scripts are needed. 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and variant calls, and provides data structures that allow for querying via genomic coordinates. We also present htseq-count, a tool developed with HTSeq that preprocesses RNA-Seq data for differential expression analysis by counting the overlap of reads with genes. AVAILABILITY AND IMPLEMENTATION HTSeq is released as an open-source software under the GNU General Public Licence and available from http://www-huber.embl.de/HTSeq or from the Python Package Index at https://pypi.python.org/pypi/HTSeq.", "author" : [ { "dropping-particle" : "", "family" : "Anders", "given" : "S.", "non-dropping-particle" : "", "parse-names" : false, "suffix" : "" }, { "dropping-particle" : "", "family" : "Pyl", "given" : "P. T.", "non-dropping-particle" : "", "parse-names" : false, "suffix" : "" }, { "dropping-particle" : "", "family" : "Huber", "given" : "W.", "non-dropping-particle" : "", "parse-names" : false, "suffix" : "" } ], "container-title" : "Bioinformatics", "id" : "ITEM-1", "issue" : "2", "issued" : { "date-parts" : [ [ "2015", "1", "15" ] ] }, "page" : "166-169", "title" : "HTSeq--a Python framework to work with high-throughput sequencing data", "type" : "article-journal", "volume" : "31" }, "uris" : [ "http://www.mendeley.com/documents/?uuid=901a62da-1060-37fb-8776-bf9ce24a905a" ] } ], "mendeley" : { "formattedCitation" : "[20]", "plainTextFormattedCitation" : "[20]", "previouslyFormattedCitation" : "(S. Anders, Pyl, &amp; Huber, 2015)" }, "properties" : { "noteIndex" : 0 }, "schema" : "https://github.com/citation-style-language/schema/raw/master/csl-citation.json" }</w:instrText>
      </w:r>
      <w:r w:rsidR="00CA14CF">
        <w:fldChar w:fldCharType="separate"/>
      </w:r>
      <w:r w:rsidR="003756FE" w:rsidRPr="003756FE">
        <w:rPr>
          <w:noProof/>
        </w:rPr>
        <w:t>[20]</w:t>
      </w:r>
      <w:r w:rsidR="00CA14CF">
        <w:fldChar w:fldCharType="end"/>
      </w:r>
      <w:r>
        <w:t xml:space="preserve"> and summarized at gene and exon level guided by the corresponding annotation data from the USCS mm10. A validation dataset (</w:t>
      </w:r>
      <w:proofErr w:type="spellStart"/>
      <w:r>
        <w:t>Duteil</w:t>
      </w:r>
      <w:proofErr w:type="spellEnd"/>
      <w:r>
        <w:t xml:space="preserve"> </w:t>
      </w:r>
      <w:r w:rsidRPr="0002260D">
        <w:rPr>
          <w:i/>
        </w:rPr>
        <w:t>et al</w:t>
      </w:r>
      <w:r>
        <w:t>) consists of 6 samples (three of each time point) of 3T3-L1 cells at two time points day 0 and day 7 after MDI treatment. The protocol for generating the RNA libraries and se</w:t>
      </w:r>
      <w:r w:rsidR="00655882">
        <w:t>quencing is described</w:t>
      </w:r>
      <w:r w:rsidR="004547EB">
        <w:t xml:space="preserve"> at</w:t>
      </w:r>
      <w:r w:rsidR="00655882">
        <w:t xml:space="preserve"> </w:t>
      </w:r>
      <w:r w:rsidR="004547EB">
        <w:fldChar w:fldCharType="begin" w:fldLock="1"/>
      </w:r>
      <w:r w:rsidR="003756FE">
        <w:instrText>ADDIN CSL_CITATION { "citationItems" : [ { "id" : "ITEM-1", "itemData" : { "DOI" : "10.1038/ncomms5093", "ISSN" : "2041-1723", "PMID" : "24912735", "abstract" : "Exposure to environmental cues such as cold or nutritional imbalance requires white adipose tissue (WAT) to adapt its metabolism to ensure survival. Metabolic plasticity is prominently exemplified by the enhancement of mitochondrial biogenesis in WAT in response to cold exposure or \u03b23-adrenergic stimulation. Here we show that these stimuli increase the levels of lysine-specific demethylase 1 (LSD1) in WAT of mice and that elevated LSD1 levels induce mitochondrial activity. Genome-wide binding and transcriptome analyses demonstrate that LSD1 directly stimulates the expression of genes involved in oxidative phosphorylation (OXPHOS) in cooperation with nuclear respiratory factor 1 (Nrf1). In transgenic (Tg) mice, increased levels of LSD1 promote in a cell-autonomous manner the formation of islets of metabolically active brown-like adipocytes in WAT. Notably, Tg mice show limited weight gain when fed a high-fat diet. Taken together, our data establish LSD1 as a key regulator of OXPHOS and metabolic adaptation in WAT.", "author" : [ { "dropping-particle" : "", "family" : "Duteil", "given" : "Delphine", "non-dropping-particle" : "", "parse-names" : false, "suffix" : "" }, { "dropping-particle" : "", "family" : "Metzger", "given" : "Eric", "non-dropping-particle" : "", "parse-names" : false, "suffix" : "" }, { "dropping-particle" : "", "family" : "Willmann", "given" : "Dominica", "non-dropping-particle" : "", "parse-names" : false, "suffix" : "" }, { "dropping-particle" : "", "family" : "Karagianni", "given" : "Panagiota", "non-dropping-particle" : "", "parse-names" : false, "suffix" : "" }, { "dropping-particle" : "", "family" : "Friedrichs", "given" : "Nicolaus", "non-dropping-particle" : "", "parse-names" : false, "suffix" : "" }, { "dropping-particle" : "", "family" : "Greschik", "given" : "Holger", "non-dropping-particle" : "", "parse-names" : false, "suffix" : "" }, { "dropping-particle" : "", "family" : "G\u00fcnther", "given" : "Thomas", "non-dropping-particle" : "", "parse-names" : false, "suffix" : "" }, { "dropping-particle" : "", "family" : "Buettner", "given" : "Reinhard", "non-dropping-particle" : "", "parse-names" : false, "suffix" : "" }, { "dropping-particle" : "", "family" : "Talianidis", "given" : "Iannis", "non-dropping-particle" : "", "parse-names" : false, "suffix" : "" }, { "dropping-particle" : "", "family" : "Metzger", "given" : "Daniel", "non-dropping-particle" : "", "parse-names" : false, "suffix" : "" }, { "dropping-particle" : "", "family" : "Sch\u00fcle", "given" : "Roland", "non-dropping-particle" : "", "parse-names" : false, "suffix" : "" } ], "container-title" : "Nature communications", "id" : "ITEM-1", "issue" : "May", "issued" : { "date-parts" : [ [ "2014", "6", "10" ] ] }, "page" : "4093", "title" : "LSD1 promotes oxidative metabolism of white adipose tissue.", "type" : "article-journal", "volume" : "5" }, "uris" : [ "http://www.mendeley.com/documents/?uuid=a8db3294-1b8b-39a2-aeb5-b09b6793a19c" ] } ], "mendeley" : { "formattedCitation" : "[9]", "plainTextFormattedCitation" : "[9]", "previouslyFormattedCitation" : "(Duteil et al., 2014)" }, "properties" : { "noteIndex" : 0 }, "schema" : "https://github.com/citation-style-language/schema/raw/master/csl-citation.json" }</w:instrText>
      </w:r>
      <w:r w:rsidR="004547EB">
        <w:fldChar w:fldCharType="separate"/>
      </w:r>
      <w:r w:rsidR="003756FE" w:rsidRPr="003756FE">
        <w:rPr>
          <w:noProof/>
        </w:rPr>
        <w:t>[9]</w:t>
      </w:r>
      <w:r w:rsidR="004547EB">
        <w:fldChar w:fldCharType="end"/>
      </w:r>
      <w:r>
        <w:t xml:space="preserve">. Raw data were </w:t>
      </w:r>
      <w:r w:rsidR="0015331A">
        <w:t>obtained</w:t>
      </w:r>
      <w:r>
        <w:t xml:space="preserve"> from ENA (PRJNA219405) and processed by the same above mentioned pipeline to summarize counts at gene level.</w:t>
      </w:r>
    </w:p>
    <w:p w14:paraId="1F58D3E1" w14:textId="2C420952" w:rsidR="0FD7CAD3" w:rsidRDefault="0FD7CAD3"/>
    <w:p w14:paraId="73C751DC" w14:textId="77777777" w:rsidR="00605664" w:rsidRDefault="00ED3B1B">
      <w:pPr>
        <w:pStyle w:val="Heading2"/>
      </w:pPr>
      <w:bookmarkStart w:id="66" w:name="differential-expression-and-exon-usage"/>
      <w:bookmarkEnd w:id="66"/>
      <w:r>
        <w:t>Differential expression and exon usage</w:t>
      </w:r>
    </w:p>
    <w:p w14:paraId="409C59CF" w14:textId="402FD664" w:rsidR="00605664" w:rsidRDefault="00ED3B1B" w:rsidP="37C97522">
      <w:r>
        <w:t xml:space="preserve">Pairwise comparison between control (proliferation) and 3 conditions (quiescence, clonal expansion and differentiation) were conducted by applying Wald test of the negative binomial distribution to the </w:t>
      </w:r>
      <w:r w:rsidR="00920D16">
        <w:t xml:space="preserve">log2 </w:t>
      </w:r>
      <w:r w:rsidR="001B64AA">
        <w:t xml:space="preserve">gene counts using DESeq2 </w:t>
      </w:r>
      <w:r w:rsidR="00304CF7">
        <w:fldChar w:fldCharType="begin" w:fldLock="1"/>
      </w:r>
      <w:r w:rsidR="003756FE">
        <w:instrText>ADDIN CSL_CITATION { "citationItems" : [ { "id" : "ITEM-1", "itemData" : { "DOI" : "10.1186/s13059-014-0550-8", "ISBN" : "1465-6906", "ISSN" : "1474-760X", "PMID" : "25516281", "abstract" : "In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\n                  http://www.bioconductor.org/packages/release/bioc/html/DESeq2.html\n                  \n                .", "author" : [ { "dropping-particle" : "", "family" : "Love", "given" : "Michael I", "non-dropping-particle" : "", "parse-names" : false, "suffix" : "" }, { "dropping-particle" : "", "family" : "Huber", "given" : "Wolfgang", "non-dropping-particle" : "", "parse-names" : false, "suffix" : "" }, { "dropping-particle" : "", "family" : "Anders", "given" : "Simon", "non-dropping-particle" : "", "parse-names" : false, "suffix" : "" } ], "container-title" : "Genome Biology", "id" : "ITEM-1", "issue" : "12", "issued" : { "date-parts" : [ [ "2014" ] ] }, "page" : "550", "title" : "Moderated estimation of fold change and dispersion for RNA-seq data with DESeq2", "type" : "article-journal", "volume" : "15" }, "uris" : [ "http://www.mendeley.com/documents/?uuid=86e321d1-e19c-4e41-983d-a2b4fbb34c79" ] } ], "mendeley" : { "formattedCitation" : "[21]", "plainTextFormattedCitation" : "[21]", "previouslyFormattedCitation" : "(Love, Huber, &amp; Anders, 2014)" }, "properties" : { "noteIndex" : 0 }, "schema" : "https://github.com/citation-style-language/schema/raw/master/csl-citation.json" }</w:instrText>
      </w:r>
      <w:r w:rsidR="00304CF7">
        <w:fldChar w:fldCharType="separate"/>
      </w:r>
      <w:r w:rsidR="003756FE" w:rsidRPr="003756FE">
        <w:rPr>
          <w:noProof/>
        </w:rPr>
        <w:t>[21]</w:t>
      </w:r>
      <w:r w:rsidR="00304CF7">
        <w:fldChar w:fldCharType="end"/>
      </w:r>
      <w:r>
        <w:t>. Likelihood Ratio</w:t>
      </w:r>
      <w:r w:rsidR="00F70184">
        <w:t xml:space="preserve"> Test (LRT)</w:t>
      </w:r>
      <w:r>
        <w:t xml:space="preserve"> was also applied using DESeq2 to test for differential expression across all conditions. </w:t>
      </w:r>
      <w:proofErr w:type="spellStart"/>
      <w:r>
        <w:t>DEXSeq</w:t>
      </w:r>
      <w:proofErr w:type="spellEnd"/>
      <w:r>
        <w:t xml:space="preserve"> was used to test for </w:t>
      </w:r>
      <w:r w:rsidR="00304CF7">
        <w:t xml:space="preserve">the differential exon usage </w:t>
      </w:r>
      <w:r w:rsidR="00F6253A">
        <w:fldChar w:fldCharType="begin" w:fldLock="1"/>
      </w:r>
      <w:r w:rsidR="003756FE">
        <w:instrText>ADDIN CSL_CITATION { "citationItems" : [ { "id" : "ITEM-1", "itemData" : { "DOI" : "10.1101/gr.133744.111", "ISSN" : "1549-5469", "PMID" : "22722343", "abstract" : "RNA-seq is a powerful tool for the study of alternative splicing and other forms of alternative isoform expression. Understanding the regulation of these processes requires sensitive and specific detection of differential isoform abundance in comparisons between conditions, cell types, or tissues. We present DEXSeq, a statistical method to test for differential exon usage in RNA-seq data. DEXSeq uses generalized linear models and offers reliable control of false discoveries by taking biological variation into account. DEXSeq detects with high sensitivity genes, and in many cases exons, that are subject to differential exon usage. We demonstrate the versatility of DEXSeq by applying it to several data sets. The method facilitates the study of regulation and function of alternative exon usage on a genome-wide scale. An implementation of DEXSeq is available as an R/Bioconductor package.", "author" : [ { "dropping-particle" : "", "family" : "Anders", "given" : "Simon", "non-dropping-particle" : "", "parse-names" : false, "suffix" : "" }, { "dropping-particle" : "", "family" : "Reyes", "given" : "Alejandro", "non-dropping-particle" : "", "parse-names" : false, "suffix" : "" }, { "dropping-particle" : "", "family" : "Huber", "given" : "Wolfgang", "non-dropping-particle" : "", "parse-names" : false, "suffix" : "" } ], "container-title" : "Genome research", "id" : "ITEM-1", "issue" : "10", "issued" : { "date-parts" : [ [ "2012", "10" ] ] }, "page" : "2008-17", "publisher" : "Cold Spring Harbor Laboratory Press", "title" : "Detecting differential usage of exons from RNA-seq data.", "type" : "article-journal", "volume" : "22" }, "uris" : [ "http://www.mendeley.com/documents/?uuid=f021fb7a-0906-3c48-9eb0-aab9596f848e" ] } ], "mendeley" : { "formattedCitation" : "[22]", "plainTextFormattedCitation" : "[22]", "previouslyFormattedCitation" : "(Simon Anders, Reyes, &amp; Huber, 2012)" }, "properties" : { "noteIndex" : 0 }, "schema" : "https://github.com/citation-style-language/schema/raw/master/csl-citation.json" }</w:instrText>
      </w:r>
      <w:r w:rsidR="00F6253A">
        <w:fldChar w:fldCharType="separate"/>
      </w:r>
      <w:r w:rsidR="003756FE" w:rsidRPr="003756FE">
        <w:rPr>
          <w:noProof/>
        </w:rPr>
        <w:t>[22]</w:t>
      </w:r>
      <w:r w:rsidR="00F6253A">
        <w:fldChar w:fldCharType="end"/>
      </w:r>
      <w:r>
        <w:t xml:space="preserve">. </w:t>
      </w:r>
      <w:r w:rsidRPr="37C97522">
        <w:rPr>
          <w:i/>
          <w:iCs/>
        </w:rPr>
        <w:t>p</w:t>
      </w:r>
      <w:r>
        <w:t>-values were adjusted for multiple testing using B</w:t>
      </w:r>
      <w:r w:rsidR="0095400A">
        <w:t>H and the cutoff 0.1 was chosen</w:t>
      </w:r>
      <w:r w:rsidR="00A7565F">
        <w:t>.</w:t>
      </w:r>
      <w:ins w:id="67" w:author="Mahmoud Ahmed" w:date="2017-08-30T01:43:00Z">
        <w:r w:rsidR="00F7140E">
          <w:t xml:space="preserve"> </w:t>
        </w:r>
      </w:ins>
      <w:ins w:id="68" w:author="Mahmoud Ahmed" w:date="2017-08-30T01:39:00Z">
        <w:r w:rsidR="0095400A">
          <w:t xml:space="preserve">DESeq2 and </w:t>
        </w:r>
        <w:proofErr w:type="spellStart"/>
        <w:r w:rsidR="0095400A">
          <w:t>DEX</w:t>
        </w:r>
      </w:ins>
      <w:ins w:id="69" w:author="Mahmoud Ahmed" w:date="2017-08-30T01:40:00Z">
        <w:r w:rsidR="0095400A">
          <w:t>Seq</w:t>
        </w:r>
        <w:proofErr w:type="spellEnd"/>
        <w:r w:rsidR="0095400A">
          <w:t xml:space="preserve"> estimate </w:t>
        </w:r>
      </w:ins>
      <w:ins w:id="70" w:author="Mahmoud Ahmed" w:date="2017-08-30T01:41:00Z">
        <w:r w:rsidR="00F7140E">
          <w:t>a size factor, that is the median of the ratios of the observed counts,</w:t>
        </w:r>
      </w:ins>
      <w:ins w:id="71" w:author="Mahmoud Ahmed" w:date="2017-08-30T01:42:00Z">
        <w:r w:rsidR="00F7140E">
          <w:t xml:space="preserve"> </w:t>
        </w:r>
      </w:ins>
      <w:ins w:id="72" w:author="Mahmoud Ahmed" w:date="2017-08-30T01:41:00Z">
        <w:r w:rsidR="00F7140E">
          <w:t>one value for each sample</w:t>
        </w:r>
      </w:ins>
      <w:ins w:id="73" w:author="Mahmoud Ahmed" w:date="2017-08-30T01:42:00Z">
        <w:r w:rsidR="00F7140E">
          <w:t xml:space="preserve"> as a normalization factor to correct for potential sequencing depth and other biases</w:t>
        </w:r>
      </w:ins>
      <w:ins w:id="74" w:author="Mahmoud Ahmed" w:date="2017-08-30T01:43:00Z">
        <w:r w:rsidR="00F7140E">
          <w:t xml:space="preserve"> </w:t>
        </w:r>
      </w:ins>
      <w:ins w:id="75" w:author="Mahmoud Ahmed" w:date="2017-08-30T09:43:00Z">
        <w:r w:rsidR="00202863">
          <w:t>to make</w:t>
        </w:r>
      </w:ins>
      <w:ins w:id="76" w:author="Mahmoud Ahmed" w:date="2017-08-30T01:43:00Z">
        <w:r w:rsidR="00F7140E">
          <w:t xml:space="preserve"> gene measurements form different samples </w:t>
        </w:r>
      </w:ins>
      <w:ins w:id="77" w:author="Mahmoud Ahmed" w:date="2017-08-30T01:44:00Z">
        <w:r w:rsidR="00F7140E">
          <w:t>comparable</w:t>
        </w:r>
      </w:ins>
      <w:ins w:id="78" w:author="Mahmoud Ahmed" w:date="2017-08-30T01:39:00Z">
        <w:r w:rsidR="0095400A">
          <w:t xml:space="preserve">. </w:t>
        </w:r>
      </w:ins>
      <w:r w:rsidR="006C51D0">
        <w:t>We limited the results</w:t>
      </w:r>
      <w:r w:rsidR="002310C3">
        <w:t xml:space="preserve"> to the group of genes of known </w:t>
      </w:r>
      <w:r w:rsidR="002310C3">
        <w:lastRenderedPageBreak/>
        <w:t>function or relation to autophagy as identified by the gene ontology term autophagy (</w:t>
      </w:r>
      <w:r w:rsidR="006C51D0" w:rsidRPr="002310C3">
        <w:t>GO:0006914</w:t>
      </w:r>
      <w:r w:rsidR="002310C3">
        <w:t>) and refer</w:t>
      </w:r>
      <w:r w:rsidR="007375EC">
        <w:rPr>
          <w:rFonts w:hint="eastAsia"/>
          <w:lang w:eastAsia="ko-KR"/>
        </w:rPr>
        <w:t>r</w:t>
      </w:r>
      <w:r w:rsidR="002310C3">
        <w:t>ed to them as autophagy-related genes.</w:t>
      </w:r>
    </w:p>
    <w:p w14:paraId="3830F754" w14:textId="40AADBFE" w:rsidR="0FD7CAD3" w:rsidRDefault="0FD7CAD3"/>
    <w:p w14:paraId="492E41D3" w14:textId="77777777" w:rsidR="00605664" w:rsidRDefault="00ED3B1B">
      <w:pPr>
        <w:pStyle w:val="Heading2"/>
      </w:pPr>
      <w:bookmarkStart w:id="79" w:name="clustering-and-pattern-finding"/>
      <w:bookmarkEnd w:id="79"/>
      <w:r>
        <w:t>Clustering and pattern finding</w:t>
      </w:r>
    </w:p>
    <w:p w14:paraId="0EA01D83" w14:textId="3DB2B0DA" w:rsidR="00605664" w:rsidRDefault="00ED3B1B" w:rsidP="37C97522">
      <w:r>
        <w:t xml:space="preserve">C-means algorithm in the e1071 package was used to cluster the genes into distinct temporal profile. C-mean is a fuzzy version of the </w:t>
      </w:r>
      <w:r w:rsidRPr="00EB2A2E">
        <w:rPr>
          <w:i/>
        </w:rPr>
        <w:t>k</w:t>
      </w:r>
      <w:r w:rsidR="00F6253A">
        <w:t xml:space="preserve">-means algorithm </w:t>
      </w:r>
      <w:r w:rsidR="00CF5D50">
        <w:fldChar w:fldCharType="begin" w:fldLock="1"/>
      </w:r>
      <w:r w:rsidR="003756FE">
        <w:instrText>ADDIN CSL_CITATION { "citationItems" : [ { "id" : "ITEM-1", "itemData" : { "author" : [ { "dropping-particle" : "", "family" : "Meyer", "given" : "David", "non-dropping-particle" : "", "parse-names" : false, "suffix" : "" }, { "dropping-particle" : "", "family" : "Dimitriadou", "given" : "Evgenia", "non-dropping-particle" : "", "parse-names" : false, "suffix" : "" }, { "dropping-particle" : "", "family" : "Hornik", "given" : "Kurt", "non-dropping-particle" : "", "parse-names" : false, "suffix" : "" }, { "dropping-particle" : "", "family" : "Weingessel", "given" : "Andreas", "non-dropping-particle" : "", "parse-names" : false, "suffix" : "" }, { "dropping-particle" : "", "family" : "Leisch", "given" : "Friedrich", "non-dropping-particle" : "", "parse-names" : false, "suffix" : "" }, { "dropping-particle" : "", "family" : "Chang", "given" : "Chih-Chung", "non-dropping-particle" : "", "parse-names" : false, "suffix" : "" }, { "dropping-particle" : "", "family" : "Lin", "given" : "Chih-Chen", "non-dropping-particle" : "", "parse-names" : false, "suffix" : "" } ], "id" : "ITEM-1", "issued" : { "date-parts" : [ [ "2016" ] ] }, "note" : "R package version 1.6-8", "title" : "e1071: Misc Functions of the Department of Statistics, Probability Theory Group (Formerly: E1071), TU Wien. https://cran.r-project.org/web/packages/e1071", "type" : "article" }, "uris" : [ "http://www.mendeley.com/documents/?uuid=8bbfa149-af49-4786-8a5a-12d52a7694ad" ] } ], "mendeley" : { "formattedCitation" : "[23]", "plainTextFormattedCitation" : "[23]", "previouslyFormattedCitation" : "(Meyer et al., 2016)" }, "properties" : { "noteIndex" : 0 }, "schema" : "https://github.com/citation-style-language/schema/raw/master/csl-citation.json" }</w:instrText>
      </w:r>
      <w:r w:rsidR="00CF5D50">
        <w:fldChar w:fldCharType="separate"/>
      </w:r>
      <w:r w:rsidR="003756FE" w:rsidRPr="003756FE">
        <w:rPr>
          <w:noProof/>
        </w:rPr>
        <w:t>[23]</w:t>
      </w:r>
      <w:r w:rsidR="00CF5D50">
        <w:fldChar w:fldCharType="end"/>
      </w:r>
      <w:r>
        <w:t xml:space="preserve">. Package </w:t>
      </w:r>
      <w:proofErr w:type="spellStart"/>
      <w:r>
        <w:t>genefilter</w:t>
      </w:r>
      <w:proofErr w:type="spellEnd"/>
      <w:r>
        <w:t xml:space="preserve"> was used to find genes with similar expression patte</w:t>
      </w:r>
      <w:r w:rsidR="00CF5D50">
        <w:t xml:space="preserve">rn to the clusters' </w:t>
      </w:r>
      <w:proofErr w:type="spellStart"/>
      <w:r w:rsidR="00CF5D50">
        <w:t>mediods</w:t>
      </w:r>
      <w:proofErr w:type="spellEnd"/>
      <w:r w:rsidR="00EF70D3">
        <w:t xml:space="preserve"> - genes with the m</w:t>
      </w:r>
      <w:r w:rsidR="00BB18E2">
        <w:t>ost typical pattern to identified</w:t>
      </w:r>
      <w:r w:rsidR="00EF70D3">
        <w:t xml:space="preserve"> cluster</w:t>
      </w:r>
      <w:r w:rsidR="00CF5D50">
        <w:t xml:space="preserve"> </w:t>
      </w:r>
      <w:r w:rsidR="00BE64D9">
        <w:fldChar w:fldCharType="begin" w:fldLock="1"/>
      </w:r>
      <w:r w:rsidR="003756FE">
        <w:instrText>ADDIN CSL_CITATION { "citationItems" : [ { "id" : "ITEM-1", "itemData" : { "author" : [ { "dropping-particle" : "", "family" : "Gentleman", "given" : "R.", "non-dropping-particle" : "", "parse-names" : false, "suffix" : "" }, { "dropping-particle" : "", "family" : "Carey", "given" : "V.", "non-dropping-particle" : "", "parse-names" : false, "suffix" : "" }, { "dropping-particle" : "", "family" : "Huber", "given" : "W.", "non-dropping-particle" : "", "parse-names" : false, "suffix" : "" }, { "dropping-particle" : "", "family" : "Hahne", "given" : "F.", "non-dropping-particle" : "", "parse-names" : false, "suffix" : "" } ], "id" : "ITEM-1", "issued" : { "date-parts" : [ [ "2015" ] ] }, "note" : "R package version 1.58.1", "title" : "Genefilter: Methods for filtering genes from high-throughput experiments. R package version 1.53.0.", "type" : "article" }, "uris" : [ "http://www.mendeley.com/documents/?uuid=595fbbfe-3343-4246-9a11-c8539c97f698" ] } ], "mendeley" : { "formattedCitation" : "[24]", "plainTextFormattedCitation" : "[24]", "previouslyFormattedCitation" : "(Gentleman, Carey, Huber, &amp; Hahne, 2015)" }, "properties" : { "noteIndex" : 0 }, "schema" : "https://github.com/citation-style-language/schema/raw/master/csl-citation.json" }</w:instrText>
      </w:r>
      <w:r w:rsidR="00BE64D9">
        <w:fldChar w:fldCharType="separate"/>
      </w:r>
      <w:r w:rsidR="003756FE" w:rsidRPr="003756FE">
        <w:rPr>
          <w:noProof/>
        </w:rPr>
        <w:t>[24]</w:t>
      </w:r>
      <w:r w:rsidR="00BE64D9">
        <w:fldChar w:fldCharType="end"/>
      </w:r>
      <w:r>
        <w:t>.</w:t>
      </w:r>
      <w:r w:rsidR="00BB18E2">
        <w:t xml:space="preserve"> For a certain cluster, </w:t>
      </w:r>
      <w:proofErr w:type="spellStart"/>
      <w:r w:rsidR="00BB18E2">
        <w:t>genefinder</w:t>
      </w:r>
      <w:proofErr w:type="spellEnd"/>
      <w:r w:rsidR="00BB18E2">
        <w:t xml:space="preserve"> calculates the </w:t>
      </w:r>
      <w:r w:rsidR="00BB18E2" w:rsidRPr="0027577C">
        <w:rPr>
          <w:i/>
        </w:rPr>
        <w:t>Euclidean</w:t>
      </w:r>
      <w:r w:rsidR="00BB18E2">
        <w:t xml:space="preserve"> distance of all genes to the a </w:t>
      </w:r>
      <w:proofErr w:type="spellStart"/>
      <w:r w:rsidR="00BB18E2">
        <w:t>mediod</w:t>
      </w:r>
      <w:proofErr w:type="spellEnd"/>
      <w:r w:rsidR="00BB18E2">
        <w:t xml:space="preserve">, ranks genes by their distance and chooses the </w:t>
      </w:r>
      <w:r w:rsidR="00BB18E2" w:rsidRPr="0027577C">
        <w:rPr>
          <w:i/>
        </w:rPr>
        <w:t>n</w:t>
      </w:r>
      <w:r w:rsidR="00BB18E2">
        <w:t xml:space="preserve"> closest genes to the </w:t>
      </w:r>
      <w:proofErr w:type="spellStart"/>
      <w:r w:rsidR="00BB18E2">
        <w:t>mediod</w:t>
      </w:r>
      <w:proofErr w:type="spellEnd"/>
      <w:r w:rsidR="00BB18E2">
        <w:t xml:space="preserve">. </w:t>
      </w:r>
    </w:p>
    <w:p w14:paraId="21F46A11" w14:textId="4960EE6B" w:rsidR="0FD7CAD3" w:rsidRDefault="0FD7CAD3"/>
    <w:p w14:paraId="2F98E69C" w14:textId="77777777" w:rsidR="00605664" w:rsidRDefault="00ED3B1B">
      <w:pPr>
        <w:pStyle w:val="Heading2"/>
      </w:pPr>
      <w:bookmarkStart w:id="80" w:name="gene-set-enrichment-analysis"/>
      <w:bookmarkEnd w:id="80"/>
      <w:r>
        <w:t>Gene set enrichment analysis</w:t>
      </w:r>
    </w:p>
    <w:p w14:paraId="17D3B51B" w14:textId="2D3FE626" w:rsidR="00605664" w:rsidRDefault="00ED3B1B" w:rsidP="37C97522">
      <w:r>
        <w:t xml:space="preserve">Gene ontology (GO) was used to identify the autophagy </w:t>
      </w:r>
      <w:r w:rsidR="00BE64D9">
        <w:t xml:space="preserve">gene sets and related genes </w:t>
      </w:r>
      <w:r w:rsidR="008E74AD">
        <w:fldChar w:fldCharType="begin" w:fldLock="1"/>
      </w:r>
      <w:r w:rsidR="003756FE">
        <w:instrText>ADDIN CSL_CITATION { "citationItems" : [ { "id" : "ITEM-1", "itemData" : { "DOI" : "10.1038/75556", "ISBN" : "1061-4036 (Print)\\r1061-4036 (Linking)", "ISSN" : "1061-4036", "PMID" : "10802651", "abstract" : "Genomic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 "author" : [ { "dropping-particle" : "", "family" : "Ashburner", "given" : "Michael", "non-dropping-particle" : "", "parse-names" : false, "suffix" : "" }, { "dropping-particle" : "", "family" : "Ball", "given" : "Catherine A.", "non-dropping-particle" : "", "parse-names" : false, "suffix" : "" }, { "dropping-particle" : "", "family" : "Blake", "given" : "Judith A.", "non-dropping-particle" : "", "parse-names" : false, "suffix" : "" }, { "dropping-particle" : "", "family" : "Botstein", "given" : "David", "non-dropping-particle" : "", "parse-names" : false, "suffix" : "" }, { "dropping-particle" : "", "family" : "Butler", "given" : "Heather", "non-dropping-particle" : "", "parse-names" : false, "suffix" : "" }, { "dropping-particle" : "", "family" : "Cherry", "given" : "J. Michael", "non-dropping-particle" : "", "parse-names" : false, "suffix" : "" }, { "dropping-particle" : "", "family" : "Davis", "given" : "Allan P.", "non-dropping-particle" : "", "parse-names" : false, "suffix" : "" }, { "dropping-particle" : "", "family" : "Dolinski", "given" : "Kara", "non-dropping-particle" : "", "parse-names" : false, "suffix" : "" }, { "dropping-particle" : "", "family" : "Dwight", "given" : "Selina S.", "non-dropping-particle" : "", "parse-names" : false, "suffix" : "" }, { "dropping-particle" : "", "family" : "Eppig", "given" : "Janan T.", "non-dropping-particle" : "", "parse-names" : false, "suffix" : "" }, { "dropping-particle" : "", "family" : "Harris", "given" : "Midori A.", "non-dropping-particle" : "", "parse-names" : false, "suffix" : "" }, { "dropping-particle" : "", "family" : "Hill", "given" : "David P.", "non-dropping-particle" : "", "parse-names" : false, "suffix" : "" }, { "dropping-particle" : "", "family" : "Issel-Tarver", "given" : "Laurie", "non-dropping-particle" : "", "parse-names" : false, "suffix" : "" }, { "dropping-particle" : "", "family" : "Kasarskis", "given" : "Andrew", "non-dropping-particle" : "", "parse-names" : false, "suffix" : "" }, { "dropping-particle" : "", "family" : "Lewis", "given" : "Suzanna", "non-dropping-particle" : "", "parse-names" : false, "suffix" : "" }, { "dropping-particle" : "", "family" : "Matese", "given" : "John C.", "non-dropping-particle" : "", "parse-names" : false, "suffix" : "" }, { "dropping-particle" : "", "family" : "Richardson", "given" : "Joel E.", "non-dropping-particle" : "", "parse-names" : false, "suffix" : "" }, { "dropping-particle" : "", "family" : "Ringwald", "given" : "Martin", "non-dropping-particle" : "", "parse-names" : false, "suffix" : "" }, { "dropping-particle" : "", "family" : "Rubin", "given" : "Gerald M.", "non-dropping-particle" : "", "parse-names" : false, "suffix" : "" }, { "dropping-particle" : "", "family" : "Sherlock", "given" : "Gavin", "non-dropping-particle" : "", "parse-names" : false, "suffix" : "" } ], "container-title" : "Nature Genetics", "id" : "ITEM-1", "issue" : "1", "issued" : { "date-parts" : [ [ "2000", "5" ] ] }, "page" : "25-29", "publisher" : "Nature Publishing Group", "title" : "Gene Ontology: tool for the unification of biology", "type" : "article-journal", "volume" : "25" }, "uris" : [ "http://www.mendeley.com/documents/?uuid=22968df0-8c52-3d38-bb5e-c7eb2b79e207" ] } ], "mendeley" : { "formattedCitation" : "[25]", "plainTextFormattedCitation" : "[25]", "previouslyFormattedCitation" : "(Ashburner et al., 2000)" }, "properties" : { "noteIndex" : 0 }, "schema" : "https://github.com/citation-style-language/schema/raw/master/csl-citation.json" }</w:instrText>
      </w:r>
      <w:r w:rsidR="008E74AD">
        <w:fldChar w:fldCharType="separate"/>
      </w:r>
      <w:r w:rsidR="003756FE" w:rsidRPr="003756FE">
        <w:rPr>
          <w:noProof/>
        </w:rPr>
        <w:t>[25]</w:t>
      </w:r>
      <w:r w:rsidR="008E74AD">
        <w:fldChar w:fldCharType="end"/>
      </w:r>
      <w:r>
        <w:t xml:space="preserve">. KEGG pathways were used to identify signaling pathways that share one or more of </w:t>
      </w:r>
      <w:r w:rsidR="008E74AD">
        <w:t xml:space="preserve">the autophagy related genes </w:t>
      </w:r>
      <w:r w:rsidR="001E71DA">
        <w:fldChar w:fldCharType="begin" w:fldLock="1"/>
      </w:r>
      <w:r w:rsidR="003756FE">
        <w:instrText>ADDIN CSL_CITATION { "citationItems" : [ { "id" : "ITEM-1", "itemData" : { "DOI" : "10.1093/nar/gkw1092", "ISBN" : "2076792171", "ISSN" : "13624962", "PMID" : "27899565", "abstract" : "The eukaryotic RNA exosome is an essential, multi-subunit complex that catalyzes RNA turnover, maturation, and quality control processes. Its non-catalytic donut-shaped core includes 9 subunits that associate with the 3' to 5' exoribonucleases Rrp6, and Rrp44/Dis3, a subunit that also catalyzes endoribonuclease activity. Although recent structures and biochemical studies of RNA bound exosomes from S. cerevisiae revealed that the Exo9 central channel guides RNA to either Rrp6 or Rrp44 using partially overlapping and mutually exclusive paths, several issues related to RNA recruitment remain. Here, we identify activities for the highly basic Rrp6 C-terminal tail that we term the 'lasso' because it binds RNA and stimulates ribonuclease activities associated with Rrp44 and Rrp6 within the 11-subunit nuclear exosome. Stimulation is dependent on the Exo9 central channel, and the lasso contributes to degradation and processing activities of exosome substrates in vitro and in vivo. Finally, we present evidence that the Rrp6 lasso may be a conserved feature of the eukaryotic RNA exosome.", "author" : [ { "dropping-particle" : "", "family" : "Kanehisa", "given" : "Minoru", "non-dropping-particle" : "", "parse-names" : false, "suffix" : "" }, { "dropping-particle" : "", "family" : "Furumichi", "given" : "Miho", "non-dropping-particle" : "", "parse-names" : false, "suffix" : "" }, { "dropping-particle" : "", "family" : "Tanabe", "given" : "Mao", "non-dropping-particle" : "", "parse-names" : false, "suffix" : "" }, { "dropping-particle" : "", "family" : "Sato", "given" : "Yoko", "non-dropping-particle" : "", "parse-names" : false, "suffix" : "" }, { "dropping-particle" : "", "family" : "Morishima", "given" : "Kanae", "non-dropping-particle" : "", "parse-names" : false, "suffix" : "" } ], "container-title" : "Nucleic Acids Research", "id" : "ITEM-1", "issue" : "D1", "issued" : { "date-parts" : [ [ "2017", "1", "4" ] ] }, "page" : "D353-D361", "title" : "KEGG: New perspectives on genomes, pathways, diseases and drugs", "type" : "article-journal", "volume" : "45" }, "uris" : [ "http://www.mendeley.com/documents/?uuid=64134561-ed7b-3695-a76f-727429fa0acd" ] } ], "mendeley" : { "formattedCitation" : "[26]", "plainTextFormattedCitation" : "[26]", "previouslyFormattedCitation" : "(Kanehisa, Furumichi, Tanabe, Sato, &amp; Morishima, 2017)" }, "properties" : { "noteIndex" : 0 }, "schema" : "https://github.com/citation-style-language/schema/raw/master/csl-citation.json" }</w:instrText>
      </w:r>
      <w:r w:rsidR="001E71DA">
        <w:fldChar w:fldCharType="separate"/>
      </w:r>
      <w:r w:rsidR="003756FE" w:rsidRPr="003756FE">
        <w:rPr>
          <w:noProof/>
        </w:rPr>
        <w:t>[26]</w:t>
      </w:r>
      <w:r w:rsidR="001E71DA">
        <w:fldChar w:fldCharType="end"/>
      </w:r>
      <w:r>
        <w:t>. The mouse organism annotation package (</w:t>
      </w:r>
      <w:proofErr w:type="spellStart"/>
      <w:r>
        <w:t>org.Mm.eg.db</w:t>
      </w:r>
      <w:proofErr w:type="spellEnd"/>
      <w:r>
        <w:t>) was used to retrie</w:t>
      </w:r>
      <w:r w:rsidR="001E71DA">
        <w:t xml:space="preserve">ve the relative annotations </w:t>
      </w:r>
      <w:r w:rsidR="00A47C75">
        <w:fldChar w:fldCharType="begin" w:fldLock="1"/>
      </w:r>
      <w:r w:rsidR="003756FE">
        <w:instrText>ADDIN CSL_CITATION { "citationItems" : [ { "id" : "ITEM-1", "itemData" : { "abstract" : "R package version 3.0.0", "author" : [ { "dropping-particle" : "", "family" : "Carlson", "given" : "M", "non-dropping-particle" : "", "parse-names" : false, "suffix" : "" } ], "id" : "ITEM-1", "issued" : { "date-parts" : [ [ "2016" ] ] }, "note" : "R package version 3.4.1", "title" : "org.Mm.eg.db: Genome wide annotation for Mouse", "type" : "article" }, "uris" : [ "http://www.mendeley.com/documents/?uuid=0e903d5c-2a20-4fd8-9784-11e1f5b4dba7" ] } ], "mendeley" : { "formattedCitation" : "[27]", "plainTextFormattedCitation" : "[27]", "previouslyFormattedCitation" : "(Carlson, 2016)" }, "properties" : { "noteIndex" : 0 }, "schema" : "https://github.com/citation-style-language/schema/raw/master/csl-citation.json" }</w:instrText>
      </w:r>
      <w:r w:rsidR="00A47C75">
        <w:fldChar w:fldCharType="separate"/>
      </w:r>
      <w:r w:rsidR="003756FE" w:rsidRPr="003756FE">
        <w:rPr>
          <w:noProof/>
        </w:rPr>
        <w:t>[27]</w:t>
      </w:r>
      <w:r w:rsidR="00A47C75">
        <w:fldChar w:fldCharType="end"/>
      </w:r>
      <w:r>
        <w:t xml:space="preserve">. Gene counts were first transformed to the fragment per million and using package </w:t>
      </w:r>
      <w:proofErr w:type="spellStart"/>
      <w:r>
        <w:t>limma</w:t>
      </w:r>
      <w:proofErr w:type="spellEnd"/>
      <w:r>
        <w:t xml:space="preserve"> a rotation test for the gene set and pathway enrichment was applied to the comparison between control (proliferation, day 0) and 3 conditions (quiescence, day 2; clonal expansion, 10 h after treatment; differentiat</w:t>
      </w:r>
      <w:r w:rsidR="00A47C75">
        <w:t xml:space="preserve">ion, day 6 after treatment) </w:t>
      </w:r>
      <w:r w:rsidR="007D5377">
        <w:fldChar w:fldCharType="begin" w:fldLock="1"/>
      </w:r>
      <w:r w:rsidR="003756FE">
        <w:instrText>ADDIN CSL_CITATION { "citationItems" : [ { "id" : "ITEM-1", "itemData" : { "DOI" : "citeulike-article-id:5722720", "ISBN" : "978-0-387-29362-2", "ISSN" : "1544-6115", "PMID" : "16495579", "abstract" : "A survey is given of differential expression analyses using the linear modeling features of the limma package. The chapter starts with the simplest replicated designs and progresses through experiments with two or more groups, direct designs, factorial designs and time course experiments. Experiments with technical as well as biological replication are considered. Empirical Bayes test statistics are explained. The use of quality weights, adaptive background correction and control spots in conjunction with linear modelling is illustrated on the \u03b27 data.", "author" : [ { "dropping-particle" : "", "family" : "Smith", "given" : "Grodon K.", "non-dropping-particle" : "", "parse-names" : false, "suffix" : "" } ], "container-title" : "Bioinformatics and Computational Biology Solutions Using R and Bioconductor", "id" : "ITEM-1", "issue" : "2005", "issued" : { "date-parts" : [ [ "2005" ] ] }, "page" : "397-420", "title" : "limma: Linear Models for Microarray Data", "type" : "article-journal" }, "uris" : [ "http://www.mendeley.com/documents/?uuid=78ca7d5c-abe9-3096-8ec1-c26d18caae57" ] } ], "mendeley" : { "formattedCitation" : "[28]", "plainTextFormattedCitation" : "[28]", "previouslyFormattedCitation" : "(Smith, 2005)" }, "properties" : { "noteIndex" : 0 }, "schema" : "https://github.com/citation-style-language/schema/raw/master/csl-citation.json" }</w:instrText>
      </w:r>
      <w:r w:rsidR="007D5377">
        <w:fldChar w:fldCharType="separate"/>
      </w:r>
      <w:r w:rsidR="003756FE" w:rsidRPr="003756FE">
        <w:rPr>
          <w:noProof/>
        </w:rPr>
        <w:t>[28]</w:t>
      </w:r>
      <w:r w:rsidR="007D5377">
        <w:fldChar w:fldCharType="end"/>
      </w:r>
      <w:r>
        <w:t xml:space="preserve">. </w:t>
      </w:r>
      <w:r w:rsidRPr="37C97522">
        <w:rPr>
          <w:i/>
          <w:iCs/>
        </w:rPr>
        <w:t>p</w:t>
      </w:r>
      <w:r>
        <w:t>-values were adjusted for multiple testing using False Discovery Rate (FDR) and the cutoff 0.1.</w:t>
      </w:r>
    </w:p>
    <w:p w14:paraId="7D9BE4AA" w14:textId="1255102F" w:rsidR="0FD7CAD3" w:rsidRDefault="0FD7CAD3">
      <w:pPr>
        <w:rPr>
          <w:ins w:id="81" w:author="Mahmoud Ahmed" w:date="2017-10-24T21:38:00Z"/>
        </w:rPr>
      </w:pPr>
    </w:p>
    <w:p w14:paraId="3EF4D73F" w14:textId="21490CD4" w:rsidR="00087698" w:rsidRPr="00DF6C79" w:rsidRDefault="00087698">
      <w:pPr>
        <w:rPr>
          <w:ins w:id="82" w:author="Mahmoud Ahmed" w:date="2017-10-24T21:38:00Z"/>
          <w:b/>
        </w:rPr>
      </w:pPr>
      <w:ins w:id="83" w:author="Mahmoud Ahmed" w:date="2017-10-24T21:38:00Z">
        <w:r w:rsidRPr="003F3A2A">
          <w:rPr>
            <w:b/>
          </w:rPr>
          <w:t>Cell culture</w:t>
        </w:r>
        <w:r w:rsidR="0018269C">
          <w:rPr>
            <w:b/>
          </w:rPr>
          <w:t xml:space="preserve">, </w:t>
        </w:r>
        <w:r w:rsidR="00DF6C79" w:rsidRPr="00DF6C79">
          <w:rPr>
            <w:b/>
          </w:rPr>
          <w:t>MDI induction</w:t>
        </w:r>
      </w:ins>
      <w:ins w:id="84" w:author="Mahmoud Ahmed" w:date="2017-10-24T22:22:00Z">
        <w:r w:rsidR="0018269C">
          <w:rPr>
            <w:b/>
          </w:rPr>
          <w:t xml:space="preserve"> and qPCR</w:t>
        </w:r>
      </w:ins>
    </w:p>
    <w:p w14:paraId="5980ADB5" w14:textId="7FC6B0D1" w:rsidR="00DF6C79" w:rsidRDefault="00EF7452">
      <w:pPr>
        <w:rPr>
          <w:ins w:id="85" w:author="Mahmoud Ahmed" w:date="2017-10-24T22:07:00Z"/>
        </w:rPr>
      </w:pPr>
      <w:ins w:id="86" w:author="Mahmoud Ahmed" w:date="2017-10-24T21:50:00Z">
        <w:r w:rsidRPr="003F3A2A">
          <w:t xml:space="preserve">3T3-L1 pre-adipocytes </w:t>
        </w:r>
        <w:r>
          <w:t>were cultured and maintained in Dulbecco</w:t>
        </w:r>
      </w:ins>
      <w:ins w:id="87" w:author="Mahmoud Ahmed" w:date="2017-10-24T21:51:00Z">
        <w:r>
          <w:rPr>
            <w:rFonts w:ascii="Helvetica" w:eastAsia="Helvetica" w:hAnsi="Helvetica" w:cs="Helvetica"/>
          </w:rPr>
          <w:t>’</w:t>
        </w:r>
        <w:r>
          <w:t>s Modified Eagle Medium</w:t>
        </w:r>
      </w:ins>
      <w:ins w:id="88" w:author="Mahmoud Ahmed" w:date="2017-10-24T21:56:00Z">
        <w:r w:rsidR="00722C17">
          <w:t xml:space="preserve"> (DMEM)</w:t>
        </w:r>
      </w:ins>
      <w:ins w:id="89" w:author="Mahmoud Ahmed" w:date="2017-10-24T21:51:00Z">
        <w:r>
          <w:t xml:space="preserve"> supplemented with 10% calf serum (</w:t>
        </w:r>
        <w:proofErr w:type="spellStart"/>
        <w:r>
          <w:t>Gibco</w:t>
        </w:r>
        <w:proofErr w:type="spellEnd"/>
        <w:r>
          <w:t>, Carlsbad, CA)</w:t>
        </w:r>
      </w:ins>
      <w:ins w:id="90" w:author="Mahmoud Ahmed" w:date="2017-10-24T21:52:00Z">
        <w:r>
          <w:t xml:space="preserve"> at 37°</w:t>
        </w:r>
      </w:ins>
      <w:ins w:id="91" w:author="Mahmoud Ahmed" w:date="2017-10-24T21:53:00Z">
        <w:r>
          <w:t>C in a humi</w:t>
        </w:r>
      </w:ins>
      <w:ins w:id="92" w:author="user" w:date="2017-10-25T13:29:00Z">
        <w:r w:rsidR="00AD4D43">
          <w:rPr>
            <w:rFonts w:hint="eastAsia"/>
            <w:lang w:eastAsia="ko-KR"/>
          </w:rPr>
          <w:t>di</w:t>
        </w:r>
      </w:ins>
      <w:ins w:id="93" w:author="Mahmoud Ahmed" w:date="2017-10-24T21:53:00Z">
        <w:r>
          <w:t>fied atmosphere of 5% CO</w:t>
        </w:r>
        <w:r w:rsidRPr="003F3A2A">
          <w:rPr>
            <w:vertAlign w:val="subscript"/>
          </w:rPr>
          <w:t>2</w:t>
        </w:r>
        <w:r>
          <w:t xml:space="preserve">. At 100% confluence, cells were </w:t>
        </w:r>
      </w:ins>
      <w:ins w:id="94" w:author="Mahmoud Ahmed" w:date="2017-10-24T21:54:00Z">
        <w:r>
          <w:t>transferred</w:t>
        </w:r>
      </w:ins>
      <w:ins w:id="95" w:author="Mahmoud Ahmed" w:date="2017-10-24T21:53:00Z">
        <w:r>
          <w:t xml:space="preserve"> </w:t>
        </w:r>
      </w:ins>
      <w:ins w:id="96" w:author="Mahmoud Ahmed" w:date="2017-10-24T21:54:00Z">
        <w:r>
          <w:t xml:space="preserve">to a fresh medium and incubated for 2 days. </w:t>
        </w:r>
      </w:ins>
      <w:ins w:id="97" w:author="Mahmoud Ahmed" w:date="2017-10-24T21:55:00Z">
        <w:r w:rsidR="00722C17">
          <w:t xml:space="preserve">Arrested cell were then moved to </w:t>
        </w:r>
      </w:ins>
      <w:ins w:id="98" w:author="Mahmoud Ahmed" w:date="2017-10-24T21:56:00Z">
        <w:r w:rsidR="00722C17">
          <w:t>fresh DMEM supplemented with 10% FBS and the induction mixture MDI (</w:t>
        </w:r>
      </w:ins>
      <w:ins w:id="99" w:author="Mahmoud Ahmed" w:date="2017-10-24T21:57:00Z">
        <w:r w:rsidR="00722C17">
          <w:t xml:space="preserve">160 </w:t>
        </w:r>
        <w:proofErr w:type="spellStart"/>
        <w:r w:rsidR="00722C17">
          <w:lastRenderedPageBreak/>
          <w:t>nM</w:t>
        </w:r>
        <w:proofErr w:type="spellEnd"/>
        <w:r w:rsidR="00722C17">
          <w:t xml:space="preserve"> insulin, 250 </w:t>
        </w:r>
        <w:proofErr w:type="spellStart"/>
        <w:r w:rsidR="00722C17">
          <w:t>nM</w:t>
        </w:r>
      </w:ins>
      <w:proofErr w:type="spellEnd"/>
      <w:ins w:id="100" w:author="Mahmoud Ahmed" w:date="2017-10-24T21:58:00Z">
        <w:r w:rsidR="00722C17">
          <w:t xml:space="preserve"> dexamethasone and 0.5 </w:t>
        </w:r>
        <w:proofErr w:type="spellStart"/>
        <w:r w:rsidR="00722C17">
          <w:t>nM</w:t>
        </w:r>
        <w:proofErr w:type="spellEnd"/>
        <w:r w:rsidR="00722C17">
          <w:t xml:space="preserve"> 1-methyl-3-isobutylxanthine</w:t>
        </w:r>
      </w:ins>
      <w:ins w:id="101" w:author="Mahmoud Ahmed" w:date="2017-10-24T21:56:00Z">
        <w:r w:rsidR="00722C17">
          <w:t>)</w:t>
        </w:r>
      </w:ins>
      <w:ins w:id="102" w:author="Mahmoud Ahmed" w:date="2017-10-24T21:58:00Z">
        <w:r w:rsidR="00722C17">
          <w:t xml:space="preserve">. </w:t>
        </w:r>
      </w:ins>
      <w:ins w:id="103" w:author="Mahmoud Ahmed" w:date="2017-10-24T22:01:00Z">
        <w:r w:rsidR="00C478C0">
          <w:t xml:space="preserve">The medium was then changed twice at 2 </w:t>
        </w:r>
      </w:ins>
      <w:ins w:id="104" w:author="Mahmoud Ahmed" w:date="2017-10-24T22:03:00Z">
        <w:r w:rsidR="00C478C0">
          <w:t>days’</w:t>
        </w:r>
      </w:ins>
      <w:ins w:id="105" w:author="Mahmoud Ahmed" w:date="2017-10-24T22:01:00Z">
        <w:r w:rsidR="00C478C0">
          <w:t xml:space="preserve"> interval to </w:t>
        </w:r>
      </w:ins>
      <w:ins w:id="106" w:author="Mahmoud Ahmed" w:date="2017-10-24T21:58:00Z">
        <w:r w:rsidR="00722C17">
          <w:t xml:space="preserve">DMEM + 10% FBS and </w:t>
        </w:r>
      </w:ins>
      <w:ins w:id="107" w:author="Mahmoud Ahmed" w:date="2017-10-24T22:02:00Z">
        <w:r w:rsidR="00C478C0">
          <w:t xml:space="preserve">in addition to 160 </w:t>
        </w:r>
        <w:proofErr w:type="spellStart"/>
        <w:r w:rsidR="00C478C0">
          <w:t>nM</w:t>
        </w:r>
        <w:proofErr w:type="spellEnd"/>
        <w:r w:rsidR="00C478C0">
          <w:t xml:space="preserve"> at the first change only</w:t>
        </w:r>
      </w:ins>
      <w:ins w:id="108" w:author="Mahmoud Ahmed" w:date="2017-10-24T21:58:00Z">
        <w:r w:rsidR="00722C17">
          <w:t>.</w:t>
        </w:r>
      </w:ins>
      <w:ins w:id="109" w:author="Mahmoud Ahmed" w:date="2017-10-24T22:03:00Z">
        <w:r w:rsidR="00C478C0">
          <w:t xml:space="preserve"> </w:t>
        </w:r>
      </w:ins>
      <w:ins w:id="110" w:author="Mahmoud Ahmed" w:date="2017-10-24T22:11:00Z">
        <w:r w:rsidR="000D6EDC">
          <w:t xml:space="preserve">Cells were harvested at 4 time points </w:t>
        </w:r>
      </w:ins>
      <w:ins w:id="111" w:author="Mahmoud Ahmed" w:date="2017-10-24T22:12:00Z">
        <w:r w:rsidR="000D6EDC">
          <w:t>corresponding</w:t>
        </w:r>
      </w:ins>
      <w:ins w:id="112" w:author="Mahmoud Ahmed" w:date="2017-10-24T22:11:00Z">
        <w:r w:rsidR="000D6EDC">
          <w:t xml:space="preserve"> to the 4 differentiation stages</w:t>
        </w:r>
      </w:ins>
      <w:ins w:id="113" w:author="Mahmoud Ahmed" w:date="2017-10-24T22:13:00Z">
        <w:r w:rsidR="000D6EDC">
          <w:t>; proliferation (day -2), quiescence (day 0), clonal expansion (10 hours</w:t>
        </w:r>
      </w:ins>
      <w:ins w:id="114" w:author="user" w:date="2017-10-25T13:31:00Z">
        <w:r w:rsidR="00AD4D43">
          <w:rPr>
            <w:rFonts w:hint="eastAsia"/>
            <w:lang w:eastAsia="ko-KR"/>
          </w:rPr>
          <w:t xml:space="preserve"> after MDI in</w:t>
        </w:r>
      </w:ins>
      <w:ins w:id="115" w:author="Mahmoud Ahmed" w:date="2017-10-25T14:53:00Z">
        <w:r w:rsidR="00A92B85">
          <w:rPr>
            <w:lang w:eastAsia="ko-KR"/>
          </w:rPr>
          <w:t>d</w:t>
        </w:r>
      </w:ins>
      <w:ins w:id="116" w:author="user" w:date="2017-10-25T13:31:00Z">
        <w:r w:rsidR="00AD4D43">
          <w:rPr>
            <w:rFonts w:hint="eastAsia"/>
            <w:lang w:eastAsia="ko-KR"/>
          </w:rPr>
          <w:t>uction</w:t>
        </w:r>
      </w:ins>
      <w:ins w:id="117" w:author="Mahmoud Ahmed" w:date="2017-10-24T22:13:00Z">
        <w:r w:rsidR="000D6EDC">
          <w:t>), and differentiation (6 days after MDI induction). Total RNA</w:t>
        </w:r>
      </w:ins>
      <w:ins w:id="118" w:author="user" w:date="2017-10-25T13:32:00Z">
        <w:r w:rsidR="00F444C6">
          <w:rPr>
            <w:rFonts w:hint="eastAsia"/>
            <w:lang w:eastAsia="ko-KR"/>
          </w:rPr>
          <w:t>s</w:t>
        </w:r>
      </w:ins>
      <w:ins w:id="119" w:author="Mahmoud Ahmed" w:date="2017-10-24T22:13:00Z">
        <w:r w:rsidR="000D6EDC">
          <w:t xml:space="preserve"> w</w:t>
        </w:r>
      </w:ins>
      <w:ins w:id="120" w:author="user" w:date="2017-10-25T13:32:00Z">
        <w:r w:rsidR="00F444C6">
          <w:rPr>
            <w:rFonts w:hint="eastAsia"/>
            <w:lang w:eastAsia="ko-KR"/>
          </w:rPr>
          <w:t>ere</w:t>
        </w:r>
      </w:ins>
      <w:ins w:id="121" w:author="Mahmoud Ahmed" w:date="2017-10-24T22:13:00Z">
        <w:r w:rsidR="000D6EDC">
          <w:t xml:space="preserve"> </w:t>
        </w:r>
      </w:ins>
      <w:ins w:id="122" w:author="user" w:date="2017-10-25T13:33:00Z">
        <w:r w:rsidR="00F444C6">
          <w:rPr>
            <w:rFonts w:hint="eastAsia"/>
            <w:lang w:eastAsia="ko-KR"/>
          </w:rPr>
          <w:t>purified</w:t>
        </w:r>
      </w:ins>
      <w:ins w:id="123" w:author="Mahmoud Ahmed" w:date="2017-10-24T22:13:00Z">
        <w:r w:rsidR="000D6EDC">
          <w:t xml:space="preserve"> using </w:t>
        </w:r>
        <w:proofErr w:type="spellStart"/>
        <w:r w:rsidR="000D6EDC">
          <w:t>TRIzol</w:t>
        </w:r>
        <w:proofErr w:type="spellEnd"/>
        <w:r w:rsidR="000D6EDC">
          <w:t xml:space="preserve"> </w:t>
        </w:r>
      </w:ins>
      <w:ins w:id="124" w:author="user" w:date="2017-10-25T13:32:00Z">
        <w:r w:rsidR="00F444C6">
          <w:rPr>
            <w:rFonts w:hint="eastAsia"/>
            <w:lang w:eastAsia="ko-KR"/>
          </w:rPr>
          <w:t>and</w:t>
        </w:r>
      </w:ins>
      <w:ins w:id="125" w:author="Mahmoud Ahmed" w:date="2017-10-24T22:05:00Z">
        <w:r w:rsidR="00C478C0">
          <w:t xml:space="preserve"> assessed </w:t>
        </w:r>
      </w:ins>
      <w:ins w:id="126" w:author="Mahmoud Ahmed" w:date="2017-10-24T22:06:00Z">
        <w:r w:rsidR="002370E7">
          <w:t>by measuri</w:t>
        </w:r>
        <w:r w:rsidR="00C17A4C">
          <w:t>ng the 260/23</w:t>
        </w:r>
        <w:r w:rsidR="002370E7">
          <w:t xml:space="preserve">0 </w:t>
        </w:r>
      </w:ins>
      <w:ins w:id="127" w:author="Mahmoud Ahmed" w:date="2017-10-24T22:14:00Z">
        <w:r w:rsidR="000D6EDC">
          <w:t>diffraction</w:t>
        </w:r>
      </w:ins>
      <w:ins w:id="128" w:author="Mahmoud Ahmed" w:date="2017-10-24T22:06:00Z">
        <w:r w:rsidR="002370E7">
          <w:t xml:space="preserve"> ratios to ensure </w:t>
        </w:r>
      </w:ins>
      <w:ins w:id="129" w:author="Mahmoud Ahmed" w:date="2017-10-24T22:07:00Z">
        <w:r w:rsidR="002370E7">
          <w:t>the</w:t>
        </w:r>
      </w:ins>
      <w:ins w:id="130" w:author="Mahmoud Ahmed" w:date="2017-10-24T22:06:00Z">
        <w:r w:rsidR="002370E7">
          <w:t xml:space="preserve"> </w:t>
        </w:r>
      </w:ins>
      <w:ins w:id="131" w:author="user" w:date="2017-10-25T13:35:00Z">
        <w:r w:rsidR="00F444C6">
          <w:rPr>
            <w:rFonts w:hint="eastAsia"/>
            <w:lang w:eastAsia="ko-KR"/>
          </w:rPr>
          <w:t xml:space="preserve">quality of RNA </w:t>
        </w:r>
      </w:ins>
      <w:ins w:id="132" w:author="Mahmoud Ahmed" w:date="2017-10-24T22:07:00Z">
        <w:r w:rsidR="002370E7">
          <w:t xml:space="preserve">samples and to calculate the proper amount for the </w:t>
        </w:r>
      </w:ins>
      <w:ins w:id="133" w:author="user" w:date="2017-10-25T13:35:00Z">
        <w:r w:rsidR="00F444C6">
          <w:rPr>
            <w:rFonts w:hint="eastAsia"/>
            <w:lang w:eastAsia="ko-KR"/>
          </w:rPr>
          <w:t>q</w:t>
        </w:r>
      </w:ins>
      <w:ins w:id="134" w:author="Mahmoud Ahmed" w:date="2017-10-24T22:07:00Z">
        <w:r w:rsidR="002370E7">
          <w:t>PCR quantification.</w:t>
        </w:r>
      </w:ins>
    </w:p>
    <w:p w14:paraId="3E45F7C3" w14:textId="654CA631" w:rsidR="002370E7" w:rsidRDefault="009D520B">
      <w:pPr>
        <w:rPr>
          <w:ins w:id="135" w:author="Mahmoud Ahmed" w:date="2017-10-24T22:22:00Z"/>
        </w:rPr>
      </w:pPr>
      <w:ins w:id="136" w:author="Mahmoud Ahmed" w:date="2017-10-24T22:10:00Z">
        <w:r>
          <w:t>One-step real-time quantitative PCR (</w:t>
        </w:r>
      </w:ins>
      <w:proofErr w:type="spellStart"/>
      <w:ins w:id="137" w:author="user" w:date="2017-10-25T14:07:00Z">
        <w:r w:rsidR="001221DF">
          <w:rPr>
            <w:rFonts w:hint="eastAsia"/>
            <w:lang w:eastAsia="ko-KR"/>
          </w:rPr>
          <w:t>QuantiNova</w:t>
        </w:r>
        <w:proofErr w:type="spellEnd"/>
        <w:r w:rsidR="001221DF">
          <w:rPr>
            <w:rFonts w:hint="eastAsia"/>
            <w:lang w:eastAsia="ko-KR"/>
          </w:rPr>
          <w:t xml:space="preserve"> </w:t>
        </w:r>
      </w:ins>
      <w:ins w:id="138" w:author="user" w:date="2017-10-25T14:06:00Z">
        <w:r w:rsidR="001221DF">
          <w:rPr>
            <w:rFonts w:hint="eastAsia"/>
            <w:lang w:eastAsia="ko-KR"/>
          </w:rPr>
          <w:t xml:space="preserve">SYBR Green PCR kit, </w:t>
        </w:r>
      </w:ins>
      <w:ins w:id="139" w:author="user" w:date="2017-10-25T13:36:00Z">
        <w:r w:rsidR="00F444C6">
          <w:rPr>
            <w:rFonts w:hint="eastAsia"/>
            <w:lang w:eastAsia="ko-KR"/>
          </w:rPr>
          <w:t>Q</w:t>
        </w:r>
      </w:ins>
      <w:ins w:id="140" w:author="user" w:date="2017-10-25T13:37:00Z">
        <w:r w:rsidR="00F444C6">
          <w:rPr>
            <w:rFonts w:hint="eastAsia"/>
            <w:lang w:eastAsia="ko-KR"/>
          </w:rPr>
          <w:t>I</w:t>
        </w:r>
      </w:ins>
      <w:ins w:id="141" w:author="user" w:date="2017-10-25T13:36:00Z">
        <w:r w:rsidR="00F444C6">
          <w:rPr>
            <w:rFonts w:hint="eastAsia"/>
            <w:lang w:eastAsia="ko-KR"/>
          </w:rPr>
          <w:t>A</w:t>
        </w:r>
      </w:ins>
      <w:ins w:id="142" w:author="user" w:date="2017-10-25T13:37:00Z">
        <w:r w:rsidR="00F444C6">
          <w:rPr>
            <w:rFonts w:hint="eastAsia"/>
            <w:lang w:eastAsia="ko-KR"/>
          </w:rPr>
          <w:t>GEN, Rotor-Gene Q</w:t>
        </w:r>
      </w:ins>
      <w:ins w:id="143" w:author="Mahmoud Ahmed" w:date="2017-10-24T22:10:00Z">
        <w:r>
          <w:t xml:space="preserve">) was used </w:t>
        </w:r>
      </w:ins>
      <w:ins w:id="144" w:author="Mahmoud Ahmed" w:date="2017-10-24T22:14:00Z">
        <w:r w:rsidR="000D6EDC">
          <w:t>to amplify and quantify the</w:t>
        </w:r>
      </w:ins>
      <w:ins w:id="145" w:author="Mahmoud Ahmed" w:date="2017-10-24T22:15:00Z">
        <w:r w:rsidR="0018269C">
          <w:t xml:space="preserve"> mRNA levels in </w:t>
        </w:r>
      </w:ins>
      <w:ins w:id="146" w:author="user" w:date="2017-10-25T14:05:00Z">
        <w:r w:rsidR="001221DF">
          <w:rPr>
            <w:rFonts w:hint="eastAsia"/>
            <w:lang w:eastAsia="ko-KR"/>
          </w:rPr>
          <w:t>three</w:t>
        </w:r>
      </w:ins>
      <w:ins w:id="147" w:author="Mahmoud Ahmed" w:date="2017-10-24T22:15:00Z">
        <w:r w:rsidR="0018269C">
          <w:t xml:space="preserve"> independent samples from </w:t>
        </w:r>
      </w:ins>
      <w:ins w:id="148" w:author="Mahmoud Ahmed" w:date="2017-10-24T22:16:00Z">
        <w:r w:rsidR="0018269C">
          <w:t xml:space="preserve">the </w:t>
        </w:r>
      </w:ins>
      <w:ins w:id="149" w:author="Mahmoud Ahmed" w:date="2017-10-24T22:15:00Z">
        <w:r w:rsidR="0018269C">
          <w:t>4 time points.</w:t>
        </w:r>
      </w:ins>
      <w:ins w:id="150" w:author="Mahmoud Ahmed" w:date="2017-10-24T22:16:00Z">
        <w:r w:rsidR="0018269C">
          <w:t xml:space="preserve"> The primers </w:t>
        </w:r>
      </w:ins>
      <w:ins w:id="151" w:author="user" w:date="2017-10-25T13:40:00Z">
        <w:r w:rsidR="00F444C6">
          <w:rPr>
            <w:rFonts w:hint="eastAsia"/>
            <w:lang w:eastAsia="ko-KR"/>
          </w:rPr>
          <w:t xml:space="preserve">used for qPCR </w:t>
        </w:r>
        <w:r w:rsidR="00F444C6">
          <w:rPr>
            <w:lang w:eastAsia="ko-KR"/>
          </w:rPr>
          <w:t>were</w:t>
        </w:r>
        <w:r w:rsidR="00F444C6">
          <w:rPr>
            <w:rFonts w:hint="eastAsia"/>
            <w:lang w:eastAsia="ko-KR"/>
          </w:rPr>
          <w:t xml:space="preserve"> </w:t>
        </w:r>
        <w:r w:rsidR="00A65E42">
          <w:rPr>
            <w:rFonts w:hint="eastAsia"/>
            <w:lang w:eastAsia="ko-KR"/>
          </w:rPr>
          <w:t>as follows;</w:t>
        </w:r>
      </w:ins>
      <w:ins w:id="152" w:author="user" w:date="2017-10-25T13:50:00Z">
        <w:r w:rsidR="00A65E42">
          <w:rPr>
            <w:rFonts w:hint="eastAsia"/>
            <w:lang w:eastAsia="ko-KR"/>
          </w:rPr>
          <w:t xml:space="preserve"> </w:t>
        </w:r>
      </w:ins>
      <w:ins w:id="153" w:author="user" w:date="2017-10-25T13:41:00Z">
        <w:r w:rsidR="005377C3" w:rsidRPr="003F3A2A">
          <w:rPr>
            <w:rFonts w:ascii="Times New Roman" w:eastAsia="맑은 고딕" w:hAnsi="Times New Roman" w:cs="Times New Roman"/>
            <w:sz w:val="20"/>
            <w:szCs w:val="20"/>
            <w:lang w:eastAsia="ko-KR"/>
          </w:rPr>
          <w:t>m</w:t>
        </w:r>
        <w:r w:rsidR="005377C3" w:rsidRPr="003F3A2A">
          <w:rPr>
            <w:rFonts w:ascii="Times New Roman" w:eastAsia="맑은 고딕" w:hAnsi="Times New Roman" w:cs="Times New Roman"/>
            <w:i/>
            <w:sz w:val="20"/>
            <w:szCs w:val="20"/>
            <w:lang w:eastAsia="ko-KR"/>
          </w:rPr>
          <w:t>Ubqln2</w:t>
        </w:r>
        <w:r w:rsidR="005377C3" w:rsidRPr="003F3A2A">
          <w:rPr>
            <w:rFonts w:ascii="Times New Roman" w:eastAsia="맑은 고딕" w:hAnsi="Times New Roman" w:cs="Times New Roman"/>
            <w:sz w:val="20"/>
            <w:szCs w:val="20"/>
            <w:lang w:eastAsia="ko-KR"/>
          </w:rPr>
          <w:t xml:space="preserve"> (</w:t>
        </w:r>
      </w:ins>
      <w:ins w:id="154" w:author="user" w:date="2017-10-25T13:43:00Z">
        <w:r w:rsidR="00A65E42" w:rsidRPr="003F3A2A">
          <w:rPr>
            <w:rFonts w:ascii="Times New Roman" w:eastAsia="맑은 고딕" w:hAnsi="Times New Roman" w:cs="Times New Roman"/>
            <w:sz w:val="20"/>
            <w:szCs w:val="20"/>
            <w:lang w:eastAsia="ko-KR"/>
          </w:rPr>
          <w:t>forward-</w:t>
        </w:r>
      </w:ins>
      <w:ins w:id="155" w:author="user" w:date="2017-10-25T13:42:00Z">
        <w:r w:rsidR="00A65E42">
          <w:t>TTGAGCTGTTCCAGTTGCTG</w:t>
        </w:r>
      </w:ins>
      <w:ins w:id="156" w:author="user" w:date="2017-10-25T13:43:00Z">
        <w:r w:rsidR="00A65E42">
          <w:rPr>
            <w:rFonts w:hint="eastAsia"/>
            <w:lang w:eastAsia="ko-KR"/>
          </w:rPr>
          <w:t>, reverse</w:t>
        </w:r>
      </w:ins>
      <w:ins w:id="157" w:author="user" w:date="2017-10-25T13:41:00Z">
        <w:r w:rsidR="005377C3">
          <w:rPr>
            <w:rFonts w:ascii="Arial" w:eastAsia="맑은 고딕" w:hAnsi="Arial" w:cs="Arial" w:hint="eastAsia"/>
            <w:sz w:val="20"/>
            <w:szCs w:val="20"/>
            <w:lang w:eastAsia="ko-KR"/>
          </w:rPr>
          <w:t>-</w:t>
        </w:r>
      </w:ins>
      <w:ins w:id="158" w:author="user" w:date="2017-10-25T13:43:00Z">
        <w:r w:rsidR="00A65E42" w:rsidRPr="00A65E42">
          <w:t xml:space="preserve"> </w:t>
        </w:r>
        <w:r w:rsidR="00A65E42">
          <w:t>ACCCAACCAGCAGTTCATTC</w:t>
        </w:r>
        <w:r w:rsidR="00A65E42">
          <w:rPr>
            <w:rFonts w:hint="eastAsia"/>
            <w:lang w:eastAsia="ko-KR"/>
          </w:rPr>
          <w:t>),</w:t>
        </w:r>
      </w:ins>
      <w:ins w:id="159" w:author="user" w:date="2017-10-25T13:44:00Z">
        <w:r w:rsidR="00A65E42">
          <w:rPr>
            <w:rFonts w:hint="eastAsia"/>
            <w:lang w:eastAsia="ko-KR"/>
          </w:rPr>
          <w:t xml:space="preserve"> </w:t>
        </w:r>
        <w:r w:rsidR="00A65E42" w:rsidRPr="003F3A2A">
          <w:rPr>
            <w:rFonts w:ascii="Times New Roman" w:eastAsia="맑은 고딕" w:hAnsi="Times New Roman" w:cs="Times New Roman"/>
            <w:sz w:val="20"/>
            <w:szCs w:val="20"/>
            <w:lang w:eastAsia="ko-KR"/>
          </w:rPr>
          <w:t>m</w:t>
        </w:r>
        <w:r w:rsidR="00A65E42" w:rsidRPr="003F3A2A">
          <w:rPr>
            <w:rFonts w:ascii="Times New Roman" w:eastAsia="맑은 고딕" w:hAnsi="Times New Roman" w:cs="Times New Roman"/>
            <w:i/>
            <w:sz w:val="20"/>
            <w:szCs w:val="20"/>
            <w:lang w:eastAsia="ko-KR"/>
          </w:rPr>
          <w:t>Pink1</w:t>
        </w:r>
        <w:r w:rsidR="00A65E42">
          <w:rPr>
            <w:rFonts w:ascii="Arial" w:eastAsia="맑은 고딕" w:hAnsi="Arial" w:cs="Arial" w:hint="eastAsia"/>
            <w:sz w:val="20"/>
            <w:szCs w:val="20"/>
            <w:lang w:eastAsia="ko-KR"/>
          </w:rPr>
          <w:t xml:space="preserve"> </w:t>
        </w:r>
        <w:r w:rsidR="00A65E42" w:rsidRPr="003F3A2A">
          <w:rPr>
            <w:rFonts w:ascii="Times New Roman" w:eastAsia="맑은 고딕" w:hAnsi="Times New Roman" w:cs="Times New Roman"/>
            <w:sz w:val="20"/>
            <w:szCs w:val="20"/>
            <w:lang w:eastAsia="ko-KR"/>
          </w:rPr>
          <w:t>(forward-</w:t>
        </w:r>
      </w:ins>
      <w:ins w:id="160" w:author="user" w:date="2017-10-25T13:45:00Z">
        <w:r w:rsidR="00A65E42" w:rsidRPr="00A65E42">
          <w:t xml:space="preserve"> </w:t>
        </w:r>
        <w:r w:rsidR="00A65E42">
          <w:t>AGTGTCCAGTGGGTCAGACA</w:t>
        </w:r>
        <w:r w:rsidR="00A65E42">
          <w:rPr>
            <w:rFonts w:hint="eastAsia"/>
            <w:lang w:eastAsia="ko-KR"/>
          </w:rPr>
          <w:t>, reverse-</w:t>
        </w:r>
        <w:r w:rsidR="00A65E42" w:rsidRPr="00A65E42">
          <w:t xml:space="preserve"> </w:t>
        </w:r>
        <w:r w:rsidR="00A65E42">
          <w:t>CTGATCGAGGAGAAGCAGG</w:t>
        </w:r>
        <w:r w:rsidR="00A65E42">
          <w:rPr>
            <w:rFonts w:hint="eastAsia"/>
            <w:lang w:eastAsia="ko-KR"/>
          </w:rPr>
          <w:t xml:space="preserve">), </w:t>
        </w:r>
        <w:r w:rsidR="00A65E42" w:rsidRPr="003F3A2A">
          <w:rPr>
            <w:rFonts w:ascii="Times New Roman" w:eastAsia="맑은 고딕" w:hAnsi="Times New Roman" w:cs="Times New Roman"/>
            <w:sz w:val="20"/>
            <w:szCs w:val="20"/>
            <w:lang w:eastAsia="ko-KR"/>
          </w:rPr>
          <w:t>m</w:t>
        </w:r>
        <w:r w:rsidR="00A65E42" w:rsidRPr="003F3A2A">
          <w:rPr>
            <w:i/>
          </w:rPr>
          <w:t>Foxo1</w:t>
        </w:r>
        <w:r w:rsidR="00A65E42">
          <w:rPr>
            <w:rFonts w:hint="eastAsia"/>
            <w:lang w:eastAsia="ko-KR"/>
          </w:rPr>
          <w:t xml:space="preserve"> (forward-</w:t>
        </w:r>
      </w:ins>
      <w:ins w:id="161" w:author="user" w:date="2017-10-25T13:46:00Z">
        <w:r w:rsidR="00A65E42" w:rsidRPr="00A65E42">
          <w:t xml:space="preserve"> </w:t>
        </w:r>
        <w:r w:rsidR="00A65E42">
          <w:t>TGCTGTGAAGGGACAGATTG</w:t>
        </w:r>
        <w:r w:rsidR="00A65E42">
          <w:rPr>
            <w:rFonts w:hint="eastAsia"/>
            <w:lang w:eastAsia="ko-KR"/>
          </w:rPr>
          <w:t>, reverse-</w:t>
        </w:r>
      </w:ins>
      <w:ins w:id="162" w:author="user" w:date="2017-10-25T13:47:00Z">
        <w:r w:rsidR="00A65E42" w:rsidRPr="00A65E42">
          <w:t xml:space="preserve"> </w:t>
        </w:r>
        <w:r w:rsidR="00A65E42">
          <w:t>GAGTGGATGGTGAAGAGCGT</w:t>
        </w:r>
        <w:r w:rsidR="00A65E42">
          <w:rPr>
            <w:rFonts w:hint="eastAsia"/>
            <w:lang w:eastAsia="ko-KR"/>
          </w:rPr>
          <w:t xml:space="preserve">), and </w:t>
        </w:r>
        <w:r w:rsidR="00A65E42" w:rsidRPr="00BD1AB8">
          <w:rPr>
            <w:rFonts w:eastAsia="맑은 고딕" w:hint="eastAsia"/>
            <w:lang w:eastAsia="ko-KR"/>
          </w:rPr>
          <w:t>m</w:t>
        </w:r>
        <w:r w:rsidR="00A65E42" w:rsidRPr="003F3A2A">
          <w:rPr>
            <w:i/>
          </w:rPr>
          <w:t>Prkaa2</w:t>
        </w:r>
        <w:r w:rsidR="00A65E42">
          <w:rPr>
            <w:rFonts w:hint="eastAsia"/>
            <w:lang w:eastAsia="ko-KR"/>
          </w:rPr>
          <w:t xml:space="preserve"> (forward-</w:t>
        </w:r>
      </w:ins>
      <w:ins w:id="163" w:author="user" w:date="2017-10-25T13:48:00Z">
        <w:r w:rsidR="00A65E42" w:rsidRPr="00A65E42">
          <w:t xml:space="preserve"> </w:t>
        </w:r>
        <w:r w:rsidR="00A65E42">
          <w:t>ACTGCCACTTTATGGCCTGT</w:t>
        </w:r>
        <w:r w:rsidR="00A65E42">
          <w:rPr>
            <w:rFonts w:hint="eastAsia"/>
            <w:lang w:eastAsia="ko-KR"/>
          </w:rPr>
          <w:t>, reverse-</w:t>
        </w:r>
        <w:r w:rsidR="00A65E42" w:rsidRPr="00A65E42">
          <w:t xml:space="preserve"> </w:t>
        </w:r>
        <w:r w:rsidR="00A65E42">
          <w:t>GATCGGACACTACGTCCTGG</w:t>
        </w:r>
        <w:r w:rsidR="00A65E42">
          <w:rPr>
            <w:rFonts w:hint="eastAsia"/>
            <w:lang w:eastAsia="ko-KR"/>
          </w:rPr>
          <w:t>), and m</w:t>
        </w:r>
        <w:r w:rsidR="00A65E42" w:rsidRPr="003F3A2A">
          <w:rPr>
            <w:i/>
            <w:lang w:eastAsia="ko-KR"/>
          </w:rPr>
          <w:t>18S</w:t>
        </w:r>
      </w:ins>
      <w:ins w:id="164" w:author="user" w:date="2017-10-25T13:49:00Z">
        <w:r w:rsidR="00A65E42">
          <w:rPr>
            <w:rFonts w:hint="eastAsia"/>
            <w:lang w:eastAsia="ko-KR"/>
          </w:rPr>
          <w:t xml:space="preserve"> (forward-</w:t>
        </w:r>
        <w:r w:rsidR="00A65E42" w:rsidRPr="003F3A2A">
          <w:rPr>
            <w:rFonts w:eastAsia="맑은 고딕"/>
            <w:lang w:eastAsia="ko-KR"/>
          </w:rPr>
          <w:t>ACCGCAGCTAGGAATAATGGA, reverse- GCCTCAGTTCCGAAAACCA)</w:t>
        </w:r>
      </w:ins>
      <w:ins w:id="165" w:author="Mahmoud Ahmed" w:date="2017-10-24T22:16:00Z">
        <w:r w:rsidR="0018269C" w:rsidRPr="00A65E42">
          <w:t>.</w:t>
        </w:r>
        <w:r w:rsidR="0018269C">
          <w:t xml:space="preserve"> </w:t>
        </w:r>
      </w:ins>
      <w:ins w:id="166" w:author="user" w:date="2017-10-25T13:52:00Z">
        <w:r w:rsidR="009F6536">
          <w:rPr>
            <w:rFonts w:hint="eastAsia"/>
            <w:lang w:eastAsia="ko-KR"/>
          </w:rPr>
          <w:t xml:space="preserve">PCR </w:t>
        </w:r>
      </w:ins>
      <w:ins w:id="167" w:author="user" w:date="2017-10-25T13:53:00Z">
        <w:r w:rsidR="009F6536">
          <w:rPr>
            <w:rFonts w:hint="eastAsia"/>
            <w:lang w:eastAsia="ko-KR"/>
          </w:rPr>
          <w:t>p</w:t>
        </w:r>
        <w:r w:rsidR="009F6536">
          <w:t>ackage</w:t>
        </w:r>
        <w:r w:rsidR="009F6536">
          <w:rPr>
            <w:rFonts w:hint="eastAsia"/>
            <w:lang w:eastAsia="ko-KR"/>
          </w:rPr>
          <w:t>s</w:t>
        </w:r>
        <w:r w:rsidR="009F6536">
          <w:t xml:space="preserve"> </w:t>
        </w:r>
      </w:ins>
      <w:ins w:id="168" w:author="Mahmoud Ahmed" w:date="2017-10-24T22:21:00Z">
        <w:r w:rsidR="0018269C">
          <w:t xml:space="preserve">were used to apply the comparative CT method on the data. </w:t>
        </w:r>
      </w:ins>
      <w:ins w:id="169" w:author="Mahmoud Ahmed" w:date="2017-10-24T22:16:00Z">
        <w:r w:rsidR="0018269C">
          <w:t>CT</w:t>
        </w:r>
      </w:ins>
      <w:ins w:id="170" w:author="Mahmoud Ahmed" w:date="2017-10-24T22:15:00Z">
        <w:r w:rsidR="0018269C">
          <w:t xml:space="preserve"> </w:t>
        </w:r>
      </w:ins>
      <w:ins w:id="171" w:author="Mahmoud Ahmed" w:date="2017-10-24T22:18:00Z">
        <w:r w:rsidR="0018269C">
          <w:t xml:space="preserve">values were normalized to that of the control 18S and </w:t>
        </w:r>
      </w:ins>
      <w:ins w:id="172" w:author="Mahmoud Ahmed" w:date="2017-10-24T22:20:00Z">
        <w:r w:rsidR="0018269C">
          <w:t>calibrated</w:t>
        </w:r>
      </w:ins>
      <w:ins w:id="173" w:author="Mahmoud Ahmed" w:date="2017-10-24T22:18:00Z">
        <w:r w:rsidR="0018269C">
          <w:t xml:space="preserve"> to the first time point (</w:t>
        </w:r>
      </w:ins>
      <w:ins w:id="174" w:author="user" w:date="2017-10-25T13:53:00Z">
        <w:r w:rsidR="009F6536">
          <w:rPr>
            <w:rFonts w:hint="eastAsia"/>
            <w:lang w:eastAsia="ko-KR"/>
          </w:rPr>
          <w:t>p</w:t>
        </w:r>
      </w:ins>
      <w:ins w:id="175" w:author="Mahmoud Ahmed" w:date="2017-10-24T22:19:00Z">
        <w:r w:rsidR="0018269C">
          <w:t>roliferation stage</w:t>
        </w:r>
      </w:ins>
      <w:ins w:id="176" w:author="Mahmoud Ahmed" w:date="2017-10-24T22:18:00Z">
        <w:r w:rsidR="0018269C">
          <w:t>)</w:t>
        </w:r>
      </w:ins>
      <w:ins w:id="177" w:author="Mahmoud Ahmed" w:date="2017-10-24T22:19:00Z">
        <w:r w:rsidR="0018269C">
          <w:t xml:space="preserve">. </w:t>
        </w:r>
      </w:ins>
    </w:p>
    <w:p w14:paraId="66FFBA65" w14:textId="77777777" w:rsidR="0018269C" w:rsidRPr="009D520B" w:rsidRDefault="0018269C"/>
    <w:p w14:paraId="2FD79CC2" w14:textId="7E0C3554" w:rsidR="00605664" w:rsidRDefault="0015331A">
      <w:pPr>
        <w:pStyle w:val="Heading2"/>
      </w:pPr>
      <w:bookmarkStart w:id="178" w:name="reproducibilty-and-interactive-version"/>
      <w:bookmarkEnd w:id="178"/>
      <w:r>
        <w:t>Reproducibility</w:t>
      </w:r>
      <w:r w:rsidR="00ED3B1B">
        <w:t xml:space="preserve"> and interactive version</w:t>
      </w:r>
    </w:p>
    <w:p w14:paraId="7DA5910B" w14:textId="38813A4E" w:rsidR="00605664" w:rsidRDefault="00ED3B1B" w:rsidP="37C97522">
      <w:r>
        <w:t>The data analysis and visualization were mainly done in an R environment. A fully reproducible version of this manuscript is available at (</w:t>
      </w:r>
      <w:r w:rsidR="00A860FD" w:rsidRPr="00A860FD">
        <w:t>https://github.com/MahShaaban/</w:t>
      </w:r>
      <w:r w:rsidR="00A860FD">
        <w:t>3T3-L1</w:t>
      </w:r>
      <w:r>
        <w:t>) along with the scripts that were used to process and analyze the data.</w:t>
      </w:r>
    </w:p>
    <w:p w14:paraId="512BD2A8" w14:textId="77777777" w:rsidR="005E14C6" w:rsidRPr="005E14C6" w:rsidRDefault="005E14C6" w:rsidP="005E14C6">
      <w:pPr>
        <w:rPr>
          <w:lang w:eastAsia="ko-KR"/>
        </w:rPr>
      </w:pPr>
      <w:bookmarkStart w:id="179" w:name="abbreviations"/>
      <w:bookmarkStart w:id="180" w:name="author-contributions"/>
      <w:bookmarkStart w:id="181" w:name="acknowledgments"/>
      <w:bookmarkEnd w:id="179"/>
      <w:bookmarkEnd w:id="180"/>
      <w:bookmarkEnd w:id="181"/>
    </w:p>
    <w:p w14:paraId="0AC30EEE" w14:textId="77777777" w:rsidR="00605664" w:rsidRDefault="00ED3B1B" w:rsidP="37C97522">
      <w:pPr>
        <w:pStyle w:val="Heading2"/>
      </w:pPr>
      <w:bookmarkStart w:id="182" w:name="conflicts-of-interest"/>
      <w:bookmarkEnd w:id="182"/>
      <w:r>
        <w:t>CONFLICTS OF INTEREST</w:t>
      </w:r>
    </w:p>
    <w:p w14:paraId="000D9308" w14:textId="52669725" w:rsidR="600C0EAA" w:rsidRDefault="06695F6A">
      <w:r w:rsidRPr="00A02129">
        <w:rPr>
          <w:rFonts w:eastAsia="Times" w:cs="Times"/>
        </w:rPr>
        <w:t xml:space="preserve">The authors disclose no potential </w:t>
      </w:r>
      <w:r w:rsidRPr="0073491E">
        <w:rPr>
          <w:rFonts w:eastAsia="Times" w:cs="Times"/>
        </w:rPr>
        <w:t>conflicts of interest.</w:t>
      </w:r>
    </w:p>
    <w:p w14:paraId="34AF6038" w14:textId="368AF5A9" w:rsidR="003029DA" w:rsidRDefault="003029DA" w:rsidP="003029DA">
      <w:pPr>
        <w:pStyle w:val="Heading2"/>
        <w:rPr>
          <w:lang w:eastAsia="ko-KR"/>
        </w:rPr>
      </w:pPr>
      <w:bookmarkStart w:id="183" w:name="funding"/>
      <w:bookmarkEnd w:id="183"/>
      <w:r>
        <w:rPr>
          <w:rFonts w:hint="eastAsia"/>
          <w:lang w:eastAsia="ko-KR"/>
        </w:rPr>
        <w:lastRenderedPageBreak/>
        <w:t>FUNDING</w:t>
      </w:r>
    </w:p>
    <w:p w14:paraId="3B99885C" w14:textId="0BF83474" w:rsidR="00907AF0" w:rsidRDefault="003029DA" w:rsidP="00907AF0">
      <w:r w:rsidRPr="00A02129">
        <w:rPr>
          <w:rFonts w:eastAsia="Times" w:cs="Times"/>
        </w:rPr>
        <w:t xml:space="preserve">This study was supported by the Basic Science Research Program through the National Research Foundation of Korea (NRF) funded by the Ministry of Education Science and Technology [2015R1D1A01019753] and by the Ministry of </w:t>
      </w:r>
      <w:r w:rsidRPr="0073491E">
        <w:rPr>
          <w:rFonts w:eastAsia="Times" w:cs="Times"/>
        </w:rPr>
        <w:t>Science, ICT and Future Planning [NRF-2015R1A5A2008833].</w:t>
      </w:r>
    </w:p>
    <w:p w14:paraId="2492BE94" w14:textId="77777777" w:rsidR="00907AF0" w:rsidRPr="00981920" w:rsidRDefault="00907AF0" w:rsidP="00907AF0">
      <w:pPr>
        <w:pStyle w:val="Heading1"/>
        <w:rPr>
          <w:rFonts w:ascii="Times New Roman" w:hAnsi="Times New Roman" w:cs="Times New Roman"/>
        </w:rPr>
      </w:pPr>
      <w:r w:rsidRPr="00981920">
        <w:rPr>
          <w:rFonts w:ascii="Times New Roman" w:hAnsi="Times New Roman" w:cs="Times New Roman"/>
        </w:rPr>
        <w:lastRenderedPageBreak/>
        <w:t>REFERENCES</w:t>
      </w:r>
    </w:p>
    <w:p w14:paraId="2820130A" w14:textId="0BFF1EBA" w:rsidR="003756FE" w:rsidRPr="0027577C" w:rsidRDefault="007D5377" w:rsidP="001131B6">
      <w:pPr>
        <w:widowControl w:val="0"/>
        <w:autoSpaceDE w:val="0"/>
        <w:autoSpaceDN w:val="0"/>
        <w:adjustRightInd w:val="0"/>
        <w:ind w:left="640" w:hanging="640"/>
        <w:rPr>
          <w:rFonts w:ascii="Times New Roman" w:eastAsia="Times New Roman" w:hAnsi="Times New Roman" w:cs="Times New Roman"/>
          <w:noProof/>
          <w:szCs w:val="22"/>
        </w:rPr>
      </w:pPr>
      <w:r w:rsidRPr="0027577C">
        <w:rPr>
          <w:rFonts w:ascii="Times New Roman" w:hAnsi="Times New Roman" w:cs="Times New Roman"/>
          <w:szCs w:val="22"/>
        </w:rPr>
        <w:fldChar w:fldCharType="begin" w:fldLock="1"/>
      </w:r>
      <w:r w:rsidRPr="0027577C">
        <w:rPr>
          <w:rFonts w:ascii="Times New Roman" w:hAnsi="Times New Roman" w:cs="Times New Roman"/>
          <w:szCs w:val="22"/>
        </w:rPr>
        <w:instrText xml:space="preserve">ADDIN Mendeley Bibliography CSL_BIBLIOGRAPHY </w:instrText>
      </w:r>
      <w:r w:rsidRPr="0027577C">
        <w:rPr>
          <w:rFonts w:ascii="Times New Roman" w:hAnsi="Times New Roman" w:cs="Times New Roman"/>
          <w:szCs w:val="22"/>
        </w:rPr>
        <w:fldChar w:fldCharType="separate"/>
      </w:r>
      <w:r w:rsidR="003756FE" w:rsidRPr="0027577C">
        <w:rPr>
          <w:rFonts w:ascii="Times New Roman" w:eastAsia="Times New Roman" w:hAnsi="Times New Roman" w:cs="Times New Roman"/>
          <w:noProof/>
          <w:szCs w:val="22"/>
        </w:rPr>
        <w:t xml:space="preserve">1. </w:t>
      </w:r>
      <w:r w:rsidR="003756FE" w:rsidRPr="0027577C">
        <w:rPr>
          <w:rFonts w:ascii="Times New Roman" w:eastAsia="Times New Roman" w:hAnsi="Times New Roman" w:cs="Times New Roman"/>
          <w:noProof/>
          <w:szCs w:val="22"/>
        </w:rPr>
        <w:tab/>
        <w:t>Green H, Kehinde O. An established preadipose cell line and its differentiation in culture II. Factors affecting the adi</w:t>
      </w:r>
      <w:r w:rsidR="00530464" w:rsidRPr="0027577C">
        <w:rPr>
          <w:rFonts w:ascii="Times New Roman" w:eastAsia="Times New Roman" w:hAnsi="Times New Roman" w:cs="Times New Roman"/>
          <w:noProof/>
          <w:szCs w:val="22"/>
        </w:rPr>
        <w:t>pose conversion. Cell. 1975</w:t>
      </w:r>
      <w:r w:rsidR="003756FE" w:rsidRPr="0027577C">
        <w:rPr>
          <w:rFonts w:ascii="Times New Roman" w:eastAsia="Times New Roman" w:hAnsi="Times New Roman" w:cs="Times New Roman"/>
          <w:noProof/>
          <w:szCs w:val="22"/>
        </w:rPr>
        <w:t>; 5: 19</w:t>
      </w:r>
      <w:r w:rsidR="007375EC" w:rsidRPr="00981920">
        <w:rPr>
          <w:rFonts w:ascii="Times New Roman" w:hAnsi="Times New Roman" w:cs="Times New Roman"/>
          <w:noProof/>
          <w:szCs w:val="22"/>
          <w:lang w:eastAsia="ko-KR"/>
        </w:rPr>
        <w:t>-</w:t>
      </w:r>
      <w:r w:rsidR="003756FE" w:rsidRPr="0027577C">
        <w:rPr>
          <w:rFonts w:ascii="Times New Roman" w:eastAsia="Times New Roman" w:hAnsi="Times New Roman" w:cs="Times New Roman"/>
          <w:noProof/>
          <w:szCs w:val="22"/>
        </w:rPr>
        <w:t>27.</w:t>
      </w:r>
    </w:p>
    <w:p w14:paraId="71871D7A" w14:textId="554A803D" w:rsidR="003756FE" w:rsidRPr="0027577C" w:rsidRDefault="003756FE" w:rsidP="001131B6">
      <w:pPr>
        <w:widowControl w:val="0"/>
        <w:autoSpaceDE w:val="0"/>
        <w:autoSpaceDN w:val="0"/>
        <w:adjustRightInd w:val="0"/>
        <w:ind w:left="640" w:hanging="640"/>
        <w:rPr>
          <w:rFonts w:ascii="Times New Roman" w:eastAsia="Times New Roman" w:hAnsi="Times New Roman" w:cs="Times New Roman"/>
          <w:noProof/>
          <w:szCs w:val="22"/>
        </w:rPr>
      </w:pPr>
      <w:r w:rsidRPr="0027577C">
        <w:rPr>
          <w:rFonts w:ascii="Times New Roman" w:eastAsia="Times New Roman" w:hAnsi="Times New Roman" w:cs="Times New Roman"/>
          <w:noProof/>
          <w:szCs w:val="22"/>
        </w:rPr>
        <w:t xml:space="preserve">2. </w:t>
      </w:r>
      <w:r w:rsidRPr="0027577C">
        <w:rPr>
          <w:rFonts w:ascii="Times New Roman" w:eastAsia="Times New Roman" w:hAnsi="Times New Roman" w:cs="Times New Roman"/>
          <w:noProof/>
          <w:szCs w:val="22"/>
        </w:rPr>
        <w:tab/>
        <w:t>Dong H, Czaja MJ. Regulation of lipid droplets by autophagy. Trends Endocrinol Metab. 2011; 22: 234</w:t>
      </w:r>
      <w:r w:rsidR="007375EC" w:rsidRPr="00981920">
        <w:rPr>
          <w:rFonts w:ascii="Times New Roman" w:hAnsi="Times New Roman" w:cs="Times New Roman"/>
          <w:noProof/>
          <w:szCs w:val="22"/>
          <w:lang w:eastAsia="ko-KR"/>
        </w:rPr>
        <w:t>-</w:t>
      </w:r>
      <w:r w:rsidRPr="0027577C">
        <w:rPr>
          <w:rFonts w:ascii="Times New Roman" w:eastAsia="Times New Roman" w:hAnsi="Times New Roman" w:cs="Times New Roman"/>
          <w:noProof/>
          <w:szCs w:val="22"/>
        </w:rPr>
        <w:t xml:space="preserve">40. </w:t>
      </w:r>
    </w:p>
    <w:p w14:paraId="6782D006" w14:textId="2626869E" w:rsidR="003756FE" w:rsidRPr="0027577C" w:rsidRDefault="003756FE" w:rsidP="001131B6">
      <w:pPr>
        <w:widowControl w:val="0"/>
        <w:autoSpaceDE w:val="0"/>
        <w:autoSpaceDN w:val="0"/>
        <w:adjustRightInd w:val="0"/>
        <w:ind w:left="640" w:hanging="640"/>
        <w:rPr>
          <w:rFonts w:ascii="Times New Roman" w:eastAsia="Times New Roman" w:hAnsi="Times New Roman" w:cs="Times New Roman"/>
          <w:noProof/>
          <w:szCs w:val="22"/>
        </w:rPr>
      </w:pPr>
      <w:r w:rsidRPr="0027577C">
        <w:rPr>
          <w:rFonts w:ascii="Times New Roman" w:eastAsia="Times New Roman" w:hAnsi="Times New Roman" w:cs="Times New Roman"/>
          <w:noProof/>
          <w:szCs w:val="22"/>
        </w:rPr>
        <w:t xml:space="preserve">3. </w:t>
      </w:r>
      <w:r w:rsidRPr="0027577C">
        <w:rPr>
          <w:rFonts w:ascii="Times New Roman" w:eastAsia="Times New Roman" w:hAnsi="Times New Roman" w:cs="Times New Roman"/>
          <w:noProof/>
          <w:szCs w:val="22"/>
        </w:rPr>
        <w:tab/>
        <w:t>Singh R, Xiang Y, Wang Y, Baikati K, Cuervo AM, Luu YK, Tang Y, Pessin JE, Schwartz GJ, Czaja MJ. Autophagy regulates adipose mass and differentiation in mice. J Clin Invest</w:t>
      </w:r>
      <w:r w:rsidR="00530464" w:rsidRPr="0027577C">
        <w:rPr>
          <w:rFonts w:ascii="Times New Roman" w:hAnsi="Times New Roman" w:cs="Times New Roman"/>
          <w:noProof/>
          <w:szCs w:val="22"/>
          <w:lang w:eastAsia="ko-KR"/>
        </w:rPr>
        <w:t>.</w:t>
      </w:r>
      <w:r w:rsidRPr="0027577C">
        <w:rPr>
          <w:rFonts w:ascii="Times New Roman" w:eastAsia="Times New Roman" w:hAnsi="Times New Roman" w:cs="Times New Roman"/>
          <w:noProof/>
          <w:szCs w:val="22"/>
        </w:rPr>
        <w:t xml:space="preserve"> 2009; 119: 3329</w:t>
      </w:r>
      <w:r w:rsidR="007375EC" w:rsidRPr="00981920">
        <w:rPr>
          <w:rFonts w:ascii="Times New Roman" w:hAnsi="Times New Roman" w:cs="Times New Roman"/>
          <w:noProof/>
          <w:szCs w:val="22"/>
          <w:lang w:eastAsia="ko-KR"/>
        </w:rPr>
        <w:t>-</w:t>
      </w:r>
      <w:r w:rsidRPr="0027577C">
        <w:rPr>
          <w:rFonts w:ascii="Times New Roman" w:eastAsia="Times New Roman" w:hAnsi="Times New Roman" w:cs="Times New Roman"/>
          <w:noProof/>
          <w:szCs w:val="22"/>
        </w:rPr>
        <w:t xml:space="preserve">39. </w:t>
      </w:r>
    </w:p>
    <w:p w14:paraId="20735604" w14:textId="32771800" w:rsidR="003756FE" w:rsidRPr="0027577C" w:rsidRDefault="003756FE" w:rsidP="001131B6">
      <w:pPr>
        <w:widowControl w:val="0"/>
        <w:autoSpaceDE w:val="0"/>
        <w:autoSpaceDN w:val="0"/>
        <w:adjustRightInd w:val="0"/>
        <w:ind w:left="640" w:hanging="640"/>
        <w:rPr>
          <w:rFonts w:ascii="Times New Roman" w:eastAsia="Times New Roman" w:hAnsi="Times New Roman" w:cs="Times New Roman"/>
          <w:noProof/>
          <w:szCs w:val="22"/>
        </w:rPr>
      </w:pPr>
      <w:r w:rsidRPr="0027577C">
        <w:rPr>
          <w:rFonts w:ascii="Times New Roman" w:eastAsia="Times New Roman" w:hAnsi="Times New Roman" w:cs="Times New Roman"/>
          <w:noProof/>
          <w:szCs w:val="22"/>
        </w:rPr>
        <w:t xml:space="preserve">4. </w:t>
      </w:r>
      <w:r w:rsidRPr="0027577C">
        <w:rPr>
          <w:rFonts w:ascii="Times New Roman" w:eastAsia="Times New Roman" w:hAnsi="Times New Roman" w:cs="Times New Roman"/>
          <w:noProof/>
          <w:szCs w:val="22"/>
        </w:rPr>
        <w:tab/>
        <w:t xml:space="preserve">Leinonen R, Sugawara H, Shumway M. The sequence read archive. Nucleic Acids Res. 2011; 39: D19-21. </w:t>
      </w:r>
    </w:p>
    <w:p w14:paraId="03B79725" w14:textId="5E669827" w:rsidR="003756FE" w:rsidRPr="0027577C" w:rsidRDefault="003756FE" w:rsidP="001131B6">
      <w:pPr>
        <w:widowControl w:val="0"/>
        <w:autoSpaceDE w:val="0"/>
        <w:autoSpaceDN w:val="0"/>
        <w:adjustRightInd w:val="0"/>
        <w:ind w:left="640" w:hanging="640"/>
        <w:rPr>
          <w:rFonts w:ascii="Times New Roman" w:eastAsia="Times New Roman" w:hAnsi="Times New Roman" w:cs="Times New Roman"/>
          <w:noProof/>
          <w:szCs w:val="22"/>
        </w:rPr>
      </w:pPr>
      <w:r w:rsidRPr="0027577C">
        <w:rPr>
          <w:rFonts w:ascii="Times New Roman" w:eastAsia="Times New Roman" w:hAnsi="Times New Roman" w:cs="Times New Roman"/>
          <w:noProof/>
          <w:szCs w:val="22"/>
        </w:rPr>
        <w:t xml:space="preserve">5. </w:t>
      </w:r>
      <w:r w:rsidRPr="0027577C">
        <w:rPr>
          <w:rFonts w:ascii="Times New Roman" w:eastAsia="Times New Roman" w:hAnsi="Times New Roman" w:cs="Times New Roman"/>
          <w:noProof/>
          <w:szCs w:val="22"/>
        </w:rPr>
        <w:tab/>
        <w:t xml:space="preserve">Cochrane G, Akhtar R, Aldebert P, Althorpe N, Baldwin A, Bates K, Bhattacharyya S, Bonfield J, Bower L, Browne P, Castro M, Cox T, Demiralp F, et al. Priorities for nucleotide trace, sequence and annotation data capture at the Ensembl Trace Archive and the EMBL Nucleotide Sequence Database. Nucleic Acids Res. 2008; 36: D5-12. </w:t>
      </w:r>
    </w:p>
    <w:p w14:paraId="352E290E" w14:textId="2F0728CD" w:rsidR="003756FE" w:rsidRPr="0027577C" w:rsidRDefault="003756FE">
      <w:pPr>
        <w:widowControl w:val="0"/>
        <w:autoSpaceDE w:val="0"/>
        <w:autoSpaceDN w:val="0"/>
        <w:adjustRightInd w:val="0"/>
        <w:ind w:left="640" w:hanging="640"/>
        <w:rPr>
          <w:rFonts w:ascii="Times New Roman" w:eastAsia="Times New Roman" w:hAnsi="Times New Roman" w:cs="Times New Roman"/>
          <w:noProof/>
          <w:szCs w:val="22"/>
        </w:rPr>
      </w:pPr>
      <w:r w:rsidRPr="0027577C">
        <w:rPr>
          <w:rFonts w:ascii="Times New Roman" w:eastAsia="Times New Roman" w:hAnsi="Times New Roman" w:cs="Times New Roman"/>
          <w:noProof/>
          <w:szCs w:val="22"/>
        </w:rPr>
        <w:t xml:space="preserve">6. </w:t>
      </w:r>
      <w:r w:rsidRPr="0027577C">
        <w:rPr>
          <w:rFonts w:ascii="Times New Roman" w:eastAsia="Times New Roman" w:hAnsi="Times New Roman" w:cs="Times New Roman"/>
          <w:noProof/>
          <w:szCs w:val="22"/>
        </w:rPr>
        <w:tab/>
        <w:t>Scott RE, Florine DL, Wille JJ, Yun K. Coupling of growth arrest and differentiation at a distinct state in the G1 phase of the cell cycle: GD. Proc Natl Acad Sci U S A. 1982; 79: 845</w:t>
      </w:r>
      <w:r w:rsidR="007375EC" w:rsidRPr="00981920">
        <w:rPr>
          <w:rFonts w:ascii="Times New Roman" w:hAnsi="Times New Roman" w:cs="Times New Roman"/>
          <w:noProof/>
          <w:szCs w:val="22"/>
          <w:lang w:eastAsia="ko-KR"/>
        </w:rPr>
        <w:t>-</w:t>
      </w:r>
      <w:r w:rsidRPr="0027577C">
        <w:rPr>
          <w:rFonts w:ascii="Times New Roman" w:eastAsia="Times New Roman" w:hAnsi="Times New Roman" w:cs="Times New Roman"/>
          <w:noProof/>
          <w:szCs w:val="22"/>
        </w:rPr>
        <w:t xml:space="preserve">9. </w:t>
      </w:r>
    </w:p>
    <w:p w14:paraId="46E9C3EB" w14:textId="40B50C4D" w:rsidR="003756FE" w:rsidRPr="0027577C" w:rsidRDefault="003756FE">
      <w:pPr>
        <w:widowControl w:val="0"/>
        <w:autoSpaceDE w:val="0"/>
        <w:autoSpaceDN w:val="0"/>
        <w:adjustRightInd w:val="0"/>
        <w:ind w:left="640" w:hanging="640"/>
        <w:rPr>
          <w:rFonts w:ascii="Times New Roman" w:eastAsia="Times New Roman" w:hAnsi="Times New Roman" w:cs="Times New Roman"/>
          <w:noProof/>
          <w:szCs w:val="22"/>
        </w:rPr>
      </w:pPr>
      <w:r w:rsidRPr="0027577C">
        <w:rPr>
          <w:rFonts w:ascii="Times New Roman" w:eastAsia="Times New Roman" w:hAnsi="Times New Roman" w:cs="Times New Roman"/>
          <w:noProof/>
          <w:szCs w:val="22"/>
        </w:rPr>
        <w:t xml:space="preserve">7. </w:t>
      </w:r>
      <w:r w:rsidRPr="0027577C">
        <w:rPr>
          <w:rFonts w:ascii="Times New Roman" w:eastAsia="Times New Roman" w:hAnsi="Times New Roman" w:cs="Times New Roman"/>
          <w:noProof/>
          <w:szCs w:val="22"/>
        </w:rPr>
        <w:tab/>
        <w:t>Al Adhami H, Evano B, Le Digarcher A, Gueydan C, Dubois E, Parrinello H, Dantec C, Bouschet T, Varrault A, Journot L. A systems-level approach to parental genomic imprinting: The imprinted gene network includes extracellular matrix genes and regulates cell cycle exit and differentiation. Genome Res. 2015; 25: 353</w:t>
      </w:r>
      <w:r w:rsidR="007375EC" w:rsidRPr="00981920">
        <w:rPr>
          <w:rFonts w:ascii="Times New Roman" w:hAnsi="Times New Roman" w:cs="Times New Roman"/>
          <w:noProof/>
          <w:szCs w:val="22"/>
          <w:lang w:eastAsia="ko-KR"/>
        </w:rPr>
        <w:t>-</w:t>
      </w:r>
      <w:r w:rsidRPr="0027577C">
        <w:rPr>
          <w:rFonts w:ascii="Times New Roman" w:eastAsia="Times New Roman" w:hAnsi="Times New Roman" w:cs="Times New Roman"/>
          <w:noProof/>
          <w:szCs w:val="22"/>
        </w:rPr>
        <w:t xml:space="preserve">67. </w:t>
      </w:r>
    </w:p>
    <w:p w14:paraId="110DF34D" w14:textId="7CA5B8EA" w:rsidR="003756FE" w:rsidRPr="0027577C" w:rsidRDefault="003756FE">
      <w:pPr>
        <w:widowControl w:val="0"/>
        <w:autoSpaceDE w:val="0"/>
        <w:autoSpaceDN w:val="0"/>
        <w:adjustRightInd w:val="0"/>
        <w:ind w:left="640" w:hanging="640"/>
        <w:rPr>
          <w:rFonts w:ascii="Times New Roman" w:eastAsia="Times New Roman" w:hAnsi="Times New Roman" w:cs="Times New Roman"/>
          <w:noProof/>
          <w:szCs w:val="22"/>
        </w:rPr>
      </w:pPr>
      <w:r w:rsidRPr="0027577C">
        <w:rPr>
          <w:rFonts w:ascii="Times New Roman" w:eastAsia="Times New Roman" w:hAnsi="Times New Roman" w:cs="Times New Roman"/>
          <w:noProof/>
          <w:szCs w:val="22"/>
        </w:rPr>
        <w:t xml:space="preserve">8. </w:t>
      </w:r>
      <w:r w:rsidRPr="0027577C">
        <w:rPr>
          <w:rFonts w:ascii="Times New Roman" w:eastAsia="Times New Roman" w:hAnsi="Times New Roman" w:cs="Times New Roman"/>
          <w:noProof/>
          <w:szCs w:val="22"/>
        </w:rPr>
        <w:tab/>
        <w:t>Ntambi JM, Young-Cheul K. Adipocyte differentiation and gene expression. J Nutr. 2000; 130: 3122S</w:t>
      </w:r>
      <w:r w:rsidR="007375EC" w:rsidRPr="00981920">
        <w:rPr>
          <w:rFonts w:ascii="Times New Roman" w:hAnsi="Times New Roman" w:cs="Times New Roman"/>
          <w:noProof/>
          <w:szCs w:val="22"/>
          <w:lang w:eastAsia="ko-KR"/>
        </w:rPr>
        <w:t>-</w:t>
      </w:r>
      <w:r w:rsidRPr="0027577C">
        <w:rPr>
          <w:rFonts w:ascii="Times New Roman" w:eastAsia="Times New Roman" w:hAnsi="Times New Roman" w:cs="Times New Roman"/>
          <w:noProof/>
          <w:szCs w:val="22"/>
        </w:rPr>
        <w:t xml:space="preserve">3126S. </w:t>
      </w:r>
    </w:p>
    <w:p w14:paraId="5F3B9E26" w14:textId="745FBE79" w:rsidR="003756FE" w:rsidRPr="0027577C" w:rsidRDefault="003756FE">
      <w:pPr>
        <w:widowControl w:val="0"/>
        <w:autoSpaceDE w:val="0"/>
        <w:autoSpaceDN w:val="0"/>
        <w:adjustRightInd w:val="0"/>
        <w:ind w:left="640" w:hanging="640"/>
        <w:rPr>
          <w:rFonts w:ascii="Times New Roman" w:eastAsia="Times New Roman" w:hAnsi="Times New Roman" w:cs="Times New Roman"/>
          <w:noProof/>
          <w:szCs w:val="22"/>
        </w:rPr>
      </w:pPr>
      <w:r w:rsidRPr="0027577C">
        <w:rPr>
          <w:rFonts w:ascii="Times New Roman" w:eastAsia="Times New Roman" w:hAnsi="Times New Roman" w:cs="Times New Roman"/>
          <w:noProof/>
          <w:szCs w:val="22"/>
        </w:rPr>
        <w:t xml:space="preserve">9. </w:t>
      </w:r>
      <w:r w:rsidRPr="0027577C">
        <w:rPr>
          <w:rFonts w:ascii="Times New Roman" w:eastAsia="Times New Roman" w:hAnsi="Times New Roman" w:cs="Times New Roman"/>
          <w:noProof/>
          <w:szCs w:val="22"/>
        </w:rPr>
        <w:tab/>
        <w:t xml:space="preserve">Duteil D, Metzger E, Willmann D, Karagianni P, Friedrichs N, Greschik H, Günther T, Buettner R, Talianidis I, Metzger D, Schüle R. LSD1 promotes oxidative metabolism of white adipose tissue. Nat Commun. 2014; 5: 4093. </w:t>
      </w:r>
    </w:p>
    <w:p w14:paraId="0D2EF518" w14:textId="7CB3EC21" w:rsidR="003756FE" w:rsidRPr="0027577C" w:rsidRDefault="003756FE">
      <w:pPr>
        <w:widowControl w:val="0"/>
        <w:autoSpaceDE w:val="0"/>
        <w:autoSpaceDN w:val="0"/>
        <w:adjustRightInd w:val="0"/>
        <w:ind w:left="640" w:hanging="640"/>
        <w:rPr>
          <w:rFonts w:ascii="Times New Roman" w:eastAsia="Times New Roman" w:hAnsi="Times New Roman" w:cs="Times New Roman"/>
          <w:noProof/>
          <w:szCs w:val="22"/>
        </w:rPr>
      </w:pPr>
      <w:r w:rsidRPr="0027577C">
        <w:rPr>
          <w:rFonts w:ascii="Times New Roman" w:eastAsia="Times New Roman" w:hAnsi="Times New Roman" w:cs="Times New Roman"/>
          <w:noProof/>
          <w:szCs w:val="22"/>
        </w:rPr>
        <w:lastRenderedPageBreak/>
        <w:t xml:space="preserve">10. </w:t>
      </w:r>
      <w:r w:rsidRPr="0027577C">
        <w:rPr>
          <w:rFonts w:ascii="Times New Roman" w:eastAsia="Times New Roman" w:hAnsi="Times New Roman" w:cs="Times New Roman"/>
          <w:noProof/>
          <w:szCs w:val="22"/>
        </w:rPr>
        <w:tab/>
        <w:t>Singh R, Kaushik S, Wang Y, Xiang Y, Novak I, Komatsu M, Tanaka K, Cuervo AM, Czaja MJ. Autophagy regulates lipid metabolism. Nature. 2009; 458: 1131</w:t>
      </w:r>
      <w:r w:rsidR="007375EC" w:rsidRPr="00981920">
        <w:rPr>
          <w:rFonts w:ascii="Times New Roman" w:hAnsi="Times New Roman" w:cs="Times New Roman"/>
          <w:noProof/>
          <w:szCs w:val="22"/>
          <w:lang w:eastAsia="ko-KR"/>
        </w:rPr>
        <w:t>-</w:t>
      </w:r>
      <w:r w:rsidRPr="0027577C">
        <w:rPr>
          <w:rFonts w:ascii="Times New Roman" w:eastAsia="Times New Roman" w:hAnsi="Times New Roman" w:cs="Times New Roman"/>
          <w:noProof/>
          <w:szCs w:val="22"/>
        </w:rPr>
        <w:t xml:space="preserve">5. </w:t>
      </w:r>
    </w:p>
    <w:p w14:paraId="5D7D52AA" w14:textId="1D76A93F" w:rsidR="003756FE" w:rsidRPr="0027577C" w:rsidRDefault="003756FE">
      <w:pPr>
        <w:widowControl w:val="0"/>
        <w:autoSpaceDE w:val="0"/>
        <w:autoSpaceDN w:val="0"/>
        <w:adjustRightInd w:val="0"/>
        <w:ind w:left="640" w:hanging="640"/>
        <w:rPr>
          <w:rFonts w:ascii="Times New Roman" w:eastAsia="Times New Roman" w:hAnsi="Times New Roman" w:cs="Times New Roman"/>
          <w:noProof/>
          <w:szCs w:val="22"/>
        </w:rPr>
      </w:pPr>
      <w:r w:rsidRPr="0027577C">
        <w:rPr>
          <w:rFonts w:ascii="Times New Roman" w:eastAsia="Times New Roman" w:hAnsi="Times New Roman" w:cs="Times New Roman"/>
          <w:noProof/>
          <w:szCs w:val="22"/>
        </w:rPr>
        <w:t xml:space="preserve">11. </w:t>
      </w:r>
      <w:r w:rsidRPr="0027577C">
        <w:rPr>
          <w:rFonts w:ascii="Times New Roman" w:eastAsia="Times New Roman" w:hAnsi="Times New Roman" w:cs="Times New Roman"/>
          <w:noProof/>
          <w:szCs w:val="22"/>
        </w:rPr>
        <w:tab/>
        <w:t>Roberts R, Hodson L, Dennis AL, Neville MJ, Humphreys SM, Harnden KE, Micklem KJ, Frayn KN. Markers of de novo lipogenesis in adipose tissue: Associations with small adipocytes and insulin sensitivity in humans. Diabetologia. 2009; 52: 882</w:t>
      </w:r>
      <w:r w:rsidR="007375EC" w:rsidRPr="00981920">
        <w:rPr>
          <w:rFonts w:ascii="Times New Roman" w:hAnsi="Times New Roman" w:cs="Times New Roman"/>
          <w:noProof/>
          <w:szCs w:val="22"/>
          <w:lang w:eastAsia="ko-KR"/>
        </w:rPr>
        <w:t>-</w:t>
      </w:r>
      <w:r w:rsidRPr="0027577C">
        <w:rPr>
          <w:rFonts w:ascii="Times New Roman" w:eastAsia="Times New Roman" w:hAnsi="Times New Roman" w:cs="Times New Roman"/>
          <w:noProof/>
          <w:szCs w:val="22"/>
        </w:rPr>
        <w:t xml:space="preserve">90. </w:t>
      </w:r>
    </w:p>
    <w:p w14:paraId="2BD91F66" w14:textId="6C47A815" w:rsidR="003756FE" w:rsidRPr="0027577C" w:rsidRDefault="003756FE">
      <w:pPr>
        <w:widowControl w:val="0"/>
        <w:autoSpaceDE w:val="0"/>
        <w:autoSpaceDN w:val="0"/>
        <w:adjustRightInd w:val="0"/>
        <w:ind w:left="640" w:hanging="640"/>
        <w:rPr>
          <w:rFonts w:ascii="Times New Roman" w:eastAsia="Times New Roman" w:hAnsi="Times New Roman" w:cs="Times New Roman"/>
          <w:noProof/>
          <w:szCs w:val="22"/>
        </w:rPr>
      </w:pPr>
      <w:r w:rsidRPr="0027577C">
        <w:rPr>
          <w:rFonts w:ascii="Times New Roman" w:eastAsia="Times New Roman" w:hAnsi="Times New Roman" w:cs="Times New Roman"/>
          <w:noProof/>
          <w:szCs w:val="22"/>
        </w:rPr>
        <w:t xml:space="preserve">12. </w:t>
      </w:r>
      <w:r w:rsidRPr="0027577C">
        <w:rPr>
          <w:rFonts w:ascii="Times New Roman" w:eastAsia="Times New Roman" w:hAnsi="Times New Roman" w:cs="Times New Roman"/>
          <w:noProof/>
          <w:szCs w:val="22"/>
        </w:rPr>
        <w:tab/>
        <w:t>Martinez-Vicente M, Talloczy Z, Wong E, Tang G, Koga H, Kaushik S, de Vries R, Arias E, Harris S, Sulzer D, Cuervo AM. Cargo recognition failure is responsible for inefficient autophagy in Huntington’s disease. Nat Neurosci. 2010; 13: 567</w:t>
      </w:r>
      <w:r w:rsidR="007375EC" w:rsidRPr="00981920">
        <w:rPr>
          <w:rFonts w:ascii="Times New Roman" w:hAnsi="Times New Roman" w:cs="Times New Roman"/>
          <w:noProof/>
          <w:szCs w:val="22"/>
          <w:lang w:eastAsia="ko-KR"/>
        </w:rPr>
        <w:t>-</w:t>
      </w:r>
      <w:r w:rsidRPr="0027577C">
        <w:rPr>
          <w:rFonts w:ascii="Times New Roman" w:eastAsia="Times New Roman" w:hAnsi="Times New Roman" w:cs="Times New Roman"/>
          <w:noProof/>
          <w:szCs w:val="22"/>
        </w:rPr>
        <w:t xml:space="preserve">76. </w:t>
      </w:r>
    </w:p>
    <w:p w14:paraId="43964526" w14:textId="14081170" w:rsidR="003756FE" w:rsidRPr="0027577C" w:rsidRDefault="003756FE">
      <w:pPr>
        <w:widowControl w:val="0"/>
        <w:autoSpaceDE w:val="0"/>
        <w:autoSpaceDN w:val="0"/>
        <w:adjustRightInd w:val="0"/>
        <w:ind w:left="640" w:hanging="640"/>
        <w:rPr>
          <w:rFonts w:ascii="Times New Roman" w:eastAsia="Times New Roman" w:hAnsi="Times New Roman" w:cs="Times New Roman"/>
          <w:noProof/>
          <w:szCs w:val="22"/>
        </w:rPr>
      </w:pPr>
      <w:r w:rsidRPr="0027577C">
        <w:rPr>
          <w:rFonts w:ascii="Times New Roman" w:eastAsia="Times New Roman" w:hAnsi="Times New Roman" w:cs="Times New Roman"/>
          <w:noProof/>
          <w:szCs w:val="22"/>
        </w:rPr>
        <w:t xml:space="preserve">13. </w:t>
      </w:r>
      <w:r w:rsidRPr="0027577C">
        <w:rPr>
          <w:rFonts w:ascii="Times New Roman" w:eastAsia="Times New Roman" w:hAnsi="Times New Roman" w:cs="Times New Roman"/>
          <w:noProof/>
          <w:szCs w:val="22"/>
        </w:rPr>
        <w:tab/>
        <w:t>Narendra D, Tanaka A, Suen DF, Youle RJ. Parkin is recruited selectively to impaired mitochondria and promotes their autophagy. J Cell Biol. 2008; 183: 795</w:t>
      </w:r>
      <w:r w:rsidR="007375EC" w:rsidRPr="00981920">
        <w:rPr>
          <w:rFonts w:ascii="Times New Roman" w:hAnsi="Times New Roman" w:cs="Times New Roman"/>
          <w:noProof/>
          <w:szCs w:val="22"/>
          <w:lang w:eastAsia="ko-KR"/>
        </w:rPr>
        <w:t>-</w:t>
      </w:r>
      <w:r w:rsidRPr="0027577C">
        <w:rPr>
          <w:rFonts w:ascii="Times New Roman" w:eastAsia="Times New Roman" w:hAnsi="Times New Roman" w:cs="Times New Roman"/>
          <w:noProof/>
          <w:szCs w:val="22"/>
        </w:rPr>
        <w:t xml:space="preserve">803. </w:t>
      </w:r>
    </w:p>
    <w:p w14:paraId="76E7AC60" w14:textId="1491A711" w:rsidR="003756FE" w:rsidRPr="0027577C" w:rsidRDefault="003756FE">
      <w:pPr>
        <w:widowControl w:val="0"/>
        <w:autoSpaceDE w:val="0"/>
        <w:autoSpaceDN w:val="0"/>
        <w:adjustRightInd w:val="0"/>
        <w:ind w:left="640" w:hanging="640"/>
        <w:rPr>
          <w:rFonts w:ascii="Times New Roman" w:eastAsia="Times New Roman" w:hAnsi="Times New Roman" w:cs="Times New Roman"/>
          <w:noProof/>
          <w:szCs w:val="22"/>
        </w:rPr>
      </w:pPr>
      <w:r w:rsidRPr="0027577C">
        <w:rPr>
          <w:rFonts w:ascii="Times New Roman" w:eastAsia="Times New Roman" w:hAnsi="Times New Roman" w:cs="Times New Roman"/>
          <w:noProof/>
          <w:szCs w:val="22"/>
        </w:rPr>
        <w:t xml:space="preserve">14. </w:t>
      </w:r>
      <w:r w:rsidRPr="0027577C">
        <w:rPr>
          <w:rFonts w:ascii="Times New Roman" w:eastAsia="Times New Roman" w:hAnsi="Times New Roman" w:cs="Times New Roman"/>
          <w:noProof/>
          <w:szCs w:val="22"/>
        </w:rPr>
        <w:tab/>
        <w:t>Vives-Bauza C, Zhou C, Huang Y, Cui M, de Vries RLA, Kim J, May J, Tocilescu MA, Liu W, Ko HS, Magrane J, Moore DJ, Dawson VL, et al. PINK1-dependent recruitment of Parkin to mitochondria in mitophagy. Proc Natl Acad Sci</w:t>
      </w:r>
      <w:r w:rsidR="00712469" w:rsidRPr="0027577C">
        <w:rPr>
          <w:rFonts w:ascii="Times New Roman" w:hAnsi="Times New Roman" w:cs="Times New Roman"/>
          <w:noProof/>
          <w:szCs w:val="22"/>
          <w:lang w:eastAsia="ko-KR"/>
        </w:rPr>
        <w:t xml:space="preserve"> U S A</w:t>
      </w:r>
      <w:r w:rsidRPr="0027577C">
        <w:rPr>
          <w:rFonts w:ascii="Times New Roman" w:eastAsia="Times New Roman" w:hAnsi="Times New Roman" w:cs="Times New Roman"/>
          <w:noProof/>
          <w:szCs w:val="22"/>
        </w:rPr>
        <w:t>. 2010; 107: 378</w:t>
      </w:r>
      <w:r w:rsidR="007375EC" w:rsidRPr="00981920">
        <w:rPr>
          <w:rFonts w:ascii="Times New Roman" w:hAnsi="Times New Roman" w:cs="Times New Roman"/>
          <w:noProof/>
          <w:szCs w:val="22"/>
          <w:lang w:eastAsia="ko-KR"/>
        </w:rPr>
        <w:t>-</w:t>
      </w:r>
      <w:r w:rsidRPr="0027577C">
        <w:rPr>
          <w:rFonts w:ascii="Times New Roman" w:eastAsia="Times New Roman" w:hAnsi="Times New Roman" w:cs="Times New Roman"/>
          <w:noProof/>
          <w:szCs w:val="22"/>
        </w:rPr>
        <w:t xml:space="preserve">83. </w:t>
      </w:r>
    </w:p>
    <w:p w14:paraId="30CCDC75" w14:textId="32C3058D" w:rsidR="003756FE" w:rsidRPr="0027577C" w:rsidRDefault="003756FE">
      <w:pPr>
        <w:widowControl w:val="0"/>
        <w:autoSpaceDE w:val="0"/>
        <w:autoSpaceDN w:val="0"/>
        <w:adjustRightInd w:val="0"/>
        <w:ind w:left="640" w:hanging="640"/>
        <w:rPr>
          <w:rFonts w:ascii="Times New Roman" w:eastAsia="Times New Roman" w:hAnsi="Times New Roman" w:cs="Times New Roman"/>
          <w:noProof/>
          <w:szCs w:val="22"/>
        </w:rPr>
      </w:pPr>
      <w:r w:rsidRPr="0027577C">
        <w:rPr>
          <w:rFonts w:ascii="Times New Roman" w:eastAsia="Times New Roman" w:hAnsi="Times New Roman" w:cs="Times New Roman"/>
          <w:noProof/>
          <w:szCs w:val="22"/>
        </w:rPr>
        <w:t xml:space="preserve">15. </w:t>
      </w:r>
      <w:r w:rsidRPr="0027577C">
        <w:rPr>
          <w:rFonts w:ascii="Times New Roman" w:eastAsia="Times New Roman" w:hAnsi="Times New Roman" w:cs="Times New Roman"/>
          <w:noProof/>
          <w:szCs w:val="22"/>
        </w:rPr>
        <w:tab/>
        <w:t>Jin SM, Youle RJ. The accumulation of misfolded proteins in the mitochondrial matrix is sensed by PINK1 to induce PARK2/Parkin-mediated mitophagy of polarized mitochondria. Autophagy. 2013; 9: 1750</w:t>
      </w:r>
      <w:r w:rsidR="007375EC" w:rsidRPr="00981920">
        <w:rPr>
          <w:rFonts w:ascii="Times New Roman" w:hAnsi="Times New Roman" w:cs="Times New Roman"/>
          <w:noProof/>
          <w:szCs w:val="22"/>
          <w:lang w:eastAsia="ko-KR"/>
        </w:rPr>
        <w:t>-</w:t>
      </w:r>
      <w:r w:rsidRPr="0027577C">
        <w:rPr>
          <w:rFonts w:ascii="Times New Roman" w:eastAsia="Times New Roman" w:hAnsi="Times New Roman" w:cs="Times New Roman"/>
          <w:noProof/>
          <w:szCs w:val="22"/>
        </w:rPr>
        <w:t>7.</w:t>
      </w:r>
    </w:p>
    <w:p w14:paraId="3E323877" w14:textId="7EB8CBE9" w:rsidR="003756FE" w:rsidRPr="0027577C" w:rsidRDefault="003756FE">
      <w:pPr>
        <w:widowControl w:val="0"/>
        <w:autoSpaceDE w:val="0"/>
        <w:autoSpaceDN w:val="0"/>
        <w:adjustRightInd w:val="0"/>
        <w:ind w:left="640" w:hanging="640"/>
        <w:rPr>
          <w:rFonts w:ascii="Times New Roman" w:eastAsia="Times New Roman" w:hAnsi="Times New Roman" w:cs="Times New Roman"/>
          <w:noProof/>
          <w:szCs w:val="22"/>
        </w:rPr>
      </w:pPr>
      <w:r w:rsidRPr="0027577C">
        <w:rPr>
          <w:rFonts w:ascii="Times New Roman" w:eastAsia="Times New Roman" w:hAnsi="Times New Roman" w:cs="Times New Roman"/>
          <w:noProof/>
          <w:szCs w:val="22"/>
        </w:rPr>
        <w:t xml:space="preserve">16. </w:t>
      </w:r>
      <w:r w:rsidRPr="0027577C">
        <w:rPr>
          <w:rFonts w:ascii="Times New Roman" w:eastAsia="Times New Roman" w:hAnsi="Times New Roman" w:cs="Times New Roman"/>
          <w:noProof/>
          <w:szCs w:val="22"/>
        </w:rPr>
        <w:tab/>
        <w:t>Khaminets A, Heinrich T, Mari M, Grumati P, Huebner AK, Akutsu M, Liebmann L, Stolz A, Nietzsche S, Koch N, Mauthe M, Katona I, Qualmann B, et al. Regulation of endoplasmic reticulum turnover by selective autophagy. Nature. 2015; 522: 354</w:t>
      </w:r>
      <w:r w:rsidR="007375EC" w:rsidRPr="00981920">
        <w:rPr>
          <w:rFonts w:ascii="Times New Roman" w:hAnsi="Times New Roman" w:cs="Times New Roman"/>
          <w:noProof/>
          <w:szCs w:val="22"/>
          <w:lang w:eastAsia="ko-KR"/>
        </w:rPr>
        <w:t>-</w:t>
      </w:r>
      <w:r w:rsidRPr="0027577C">
        <w:rPr>
          <w:rFonts w:ascii="Times New Roman" w:eastAsia="Times New Roman" w:hAnsi="Times New Roman" w:cs="Times New Roman"/>
          <w:noProof/>
          <w:szCs w:val="22"/>
        </w:rPr>
        <w:t xml:space="preserve">8. </w:t>
      </w:r>
    </w:p>
    <w:p w14:paraId="27ACFD68" w14:textId="127393BF" w:rsidR="003756FE" w:rsidRPr="0027577C" w:rsidRDefault="003756FE">
      <w:pPr>
        <w:widowControl w:val="0"/>
        <w:autoSpaceDE w:val="0"/>
        <w:autoSpaceDN w:val="0"/>
        <w:adjustRightInd w:val="0"/>
        <w:ind w:left="640" w:hanging="640"/>
        <w:rPr>
          <w:rFonts w:ascii="Times New Roman" w:hAnsi="Times New Roman" w:cs="Times New Roman"/>
          <w:noProof/>
          <w:szCs w:val="22"/>
          <w:lang w:eastAsia="ko-KR"/>
        </w:rPr>
      </w:pPr>
      <w:r w:rsidRPr="0027577C">
        <w:rPr>
          <w:rFonts w:ascii="Times New Roman" w:eastAsia="Times New Roman" w:hAnsi="Times New Roman" w:cs="Times New Roman"/>
          <w:noProof/>
          <w:szCs w:val="22"/>
        </w:rPr>
        <w:t xml:space="preserve">17. </w:t>
      </w:r>
      <w:r w:rsidRPr="0027577C">
        <w:rPr>
          <w:rFonts w:ascii="Times New Roman" w:eastAsia="Times New Roman" w:hAnsi="Times New Roman" w:cs="Times New Roman"/>
          <w:noProof/>
          <w:szCs w:val="22"/>
        </w:rPr>
        <w:tab/>
        <w:t>Mochida K, Oikawa Y, Kimura Y, Kirisako H, Hirano H, Ohsumi Y, Nakatogawa H. Receptor-mediated selective autophagy degrades the endoplasmic reticulum and the nucleus. Nature. 2015</w:t>
      </w:r>
      <w:r w:rsidR="00712469" w:rsidRPr="0027577C">
        <w:rPr>
          <w:rFonts w:ascii="Times New Roman" w:eastAsia="Times New Roman" w:hAnsi="Times New Roman" w:cs="Times New Roman"/>
          <w:noProof/>
          <w:szCs w:val="22"/>
        </w:rPr>
        <w:t>; 522: 359</w:t>
      </w:r>
      <w:r w:rsidR="007375EC" w:rsidRPr="00981920">
        <w:rPr>
          <w:rFonts w:ascii="Times New Roman" w:hAnsi="Times New Roman" w:cs="Times New Roman"/>
          <w:noProof/>
          <w:szCs w:val="22"/>
          <w:lang w:eastAsia="ko-KR"/>
        </w:rPr>
        <w:t>-</w:t>
      </w:r>
      <w:r w:rsidR="00712469" w:rsidRPr="0027577C">
        <w:rPr>
          <w:rFonts w:ascii="Times New Roman" w:eastAsia="Times New Roman" w:hAnsi="Times New Roman" w:cs="Times New Roman"/>
          <w:noProof/>
          <w:szCs w:val="22"/>
        </w:rPr>
        <w:t xml:space="preserve">62. </w:t>
      </w:r>
    </w:p>
    <w:p w14:paraId="32823FE5" w14:textId="76F7C1A7" w:rsidR="003756FE" w:rsidRPr="0027577C" w:rsidRDefault="003756FE">
      <w:pPr>
        <w:widowControl w:val="0"/>
        <w:autoSpaceDE w:val="0"/>
        <w:autoSpaceDN w:val="0"/>
        <w:adjustRightInd w:val="0"/>
        <w:ind w:left="640" w:hanging="640"/>
        <w:rPr>
          <w:rFonts w:ascii="Times New Roman" w:hAnsi="Times New Roman" w:cs="Times New Roman"/>
          <w:noProof/>
          <w:szCs w:val="22"/>
          <w:lang w:eastAsia="ko-KR"/>
        </w:rPr>
      </w:pPr>
      <w:r w:rsidRPr="0027577C">
        <w:rPr>
          <w:rFonts w:ascii="Times New Roman" w:eastAsia="Times New Roman" w:hAnsi="Times New Roman" w:cs="Times New Roman"/>
          <w:noProof/>
          <w:szCs w:val="22"/>
        </w:rPr>
        <w:t xml:space="preserve">18. </w:t>
      </w:r>
      <w:r w:rsidRPr="0027577C">
        <w:rPr>
          <w:rFonts w:ascii="Times New Roman" w:eastAsia="Times New Roman" w:hAnsi="Times New Roman" w:cs="Times New Roman"/>
          <w:noProof/>
          <w:szCs w:val="22"/>
        </w:rPr>
        <w:tab/>
        <w:t>Sica V, Galluzzi L, Bravo-San Pedro JM, Izzo V, Maiuri MC, Kroemer G. Organelle-Specific Initiation of Autophagy. Mol Cell. 2015</w:t>
      </w:r>
      <w:r w:rsidR="00712469" w:rsidRPr="0027577C">
        <w:rPr>
          <w:rFonts w:ascii="Times New Roman" w:eastAsia="Times New Roman" w:hAnsi="Times New Roman" w:cs="Times New Roman"/>
          <w:noProof/>
          <w:szCs w:val="22"/>
        </w:rPr>
        <w:t>; 59: 522</w:t>
      </w:r>
      <w:r w:rsidR="007375EC" w:rsidRPr="00981920">
        <w:rPr>
          <w:rFonts w:ascii="Times New Roman" w:hAnsi="Times New Roman" w:cs="Times New Roman"/>
          <w:noProof/>
          <w:szCs w:val="22"/>
          <w:lang w:eastAsia="ko-KR"/>
        </w:rPr>
        <w:t>-</w:t>
      </w:r>
      <w:r w:rsidR="00712469" w:rsidRPr="0027577C">
        <w:rPr>
          <w:rFonts w:ascii="Times New Roman" w:eastAsia="Times New Roman" w:hAnsi="Times New Roman" w:cs="Times New Roman"/>
          <w:noProof/>
          <w:szCs w:val="22"/>
        </w:rPr>
        <w:t xml:space="preserve">39. </w:t>
      </w:r>
    </w:p>
    <w:p w14:paraId="49DA081C" w14:textId="19CD1782" w:rsidR="003756FE" w:rsidRPr="0027577C" w:rsidRDefault="003756FE">
      <w:pPr>
        <w:widowControl w:val="0"/>
        <w:autoSpaceDE w:val="0"/>
        <w:autoSpaceDN w:val="0"/>
        <w:adjustRightInd w:val="0"/>
        <w:ind w:left="640" w:hanging="640"/>
        <w:rPr>
          <w:rFonts w:ascii="Times New Roman" w:eastAsia="Times New Roman" w:hAnsi="Times New Roman" w:cs="Times New Roman"/>
          <w:noProof/>
          <w:szCs w:val="22"/>
        </w:rPr>
      </w:pPr>
      <w:r w:rsidRPr="0027577C">
        <w:rPr>
          <w:rFonts w:ascii="Times New Roman" w:eastAsia="Times New Roman" w:hAnsi="Times New Roman" w:cs="Times New Roman"/>
          <w:noProof/>
          <w:szCs w:val="22"/>
        </w:rPr>
        <w:t xml:space="preserve">19. </w:t>
      </w:r>
      <w:r w:rsidRPr="0027577C">
        <w:rPr>
          <w:rFonts w:ascii="Times New Roman" w:eastAsia="Times New Roman" w:hAnsi="Times New Roman" w:cs="Times New Roman"/>
          <w:noProof/>
          <w:szCs w:val="22"/>
        </w:rPr>
        <w:tab/>
        <w:t>Kim D, Langmead B, Salzberg SL. HISAT: a fast spliced aligner with low memory requirements. Nat Methods. 2015; 12: 357</w:t>
      </w:r>
      <w:r w:rsidR="007375EC" w:rsidRPr="00981920">
        <w:rPr>
          <w:rFonts w:ascii="Times New Roman" w:hAnsi="Times New Roman" w:cs="Times New Roman"/>
          <w:noProof/>
          <w:szCs w:val="22"/>
          <w:lang w:eastAsia="ko-KR"/>
        </w:rPr>
        <w:t>-</w:t>
      </w:r>
      <w:r w:rsidRPr="0027577C">
        <w:rPr>
          <w:rFonts w:ascii="Times New Roman" w:eastAsia="Times New Roman" w:hAnsi="Times New Roman" w:cs="Times New Roman"/>
          <w:noProof/>
          <w:szCs w:val="22"/>
        </w:rPr>
        <w:t>60.</w:t>
      </w:r>
    </w:p>
    <w:p w14:paraId="4C7604CB" w14:textId="6C0BA905" w:rsidR="003756FE" w:rsidRPr="0027577C" w:rsidRDefault="003756FE">
      <w:pPr>
        <w:widowControl w:val="0"/>
        <w:autoSpaceDE w:val="0"/>
        <w:autoSpaceDN w:val="0"/>
        <w:adjustRightInd w:val="0"/>
        <w:ind w:left="640" w:hanging="640"/>
        <w:rPr>
          <w:rFonts w:ascii="Times New Roman" w:eastAsia="Times New Roman" w:hAnsi="Times New Roman" w:cs="Times New Roman"/>
          <w:noProof/>
          <w:szCs w:val="22"/>
        </w:rPr>
      </w:pPr>
      <w:r w:rsidRPr="0027577C">
        <w:rPr>
          <w:rFonts w:ascii="Times New Roman" w:eastAsia="Times New Roman" w:hAnsi="Times New Roman" w:cs="Times New Roman"/>
          <w:noProof/>
          <w:szCs w:val="22"/>
        </w:rPr>
        <w:lastRenderedPageBreak/>
        <w:t xml:space="preserve">20. </w:t>
      </w:r>
      <w:r w:rsidRPr="0027577C">
        <w:rPr>
          <w:rFonts w:ascii="Times New Roman" w:eastAsia="Times New Roman" w:hAnsi="Times New Roman" w:cs="Times New Roman"/>
          <w:noProof/>
          <w:szCs w:val="22"/>
        </w:rPr>
        <w:tab/>
        <w:t>Anders S, Pyl PT, Huber W. HTSeq--a Python framework to work with high-throughput sequencing data. Bioinformatics. 2015; 31: 166</w:t>
      </w:r>
      <w:r w:rsidR="007375EC" w:rsidRPr="00981920">
        <w:rPr>
          <w:rFonts w:ascii="Times New Roman" w:hAnsi="Times New Roman" w:cs="Times New Roman"/>
          <w:noProof/>
          <w:szCs w:val="22"/>
          <w:lang w:eastAsia="ko-KR"/>
        </w:rPr>
        <w:t>-</w:t>
      </w:r>
      <w:r w:rsidRPr="0027577C">
        <w:rPr>
          <w:rFonts w:ascii="Times New Roman" w:eastAsia="Times New Roman" w:hAnsi="Times New Roman" w:cs="Times New Roman"/>
          <w:noProof/>
          <w:szCs w:val="22"/>
        </w:rPr>
        <w:t xml:space="preserve">9. </w:t>
      </w:r>
    </w:p>
    <w:p w14:paraId="66A2CBCA" w14:textId="7167DAA1" w:rsidR="003756FE" w:rsidRPr="0027577C" w:rsidRDefault="003756FE">
      <w:pPr>
        <w:widowControl w:val="0"/>
        <w:autoSpaceDE w:val="0"/>
        <w:autoSpaceDN w:val="0"/>
        <w:adjustRightInd w:val="0"/>
        <w:ind w:left="640" w:hanging="640"/>
        <w:rPr>
          <w:rFonts w:ascii="Times New Roman" w:eastAsia="Times New Roman" w:hAnsi="Times New Roman" w:cs="Times New Roman"/>
          <w:noProof/>
          <w:szCs w:val="22"/>
        </w:rPr>
      </w:pPr>
      <w:r w:rsidRPr="0027577C">
        <w:rPr>
          <w:rFonts w:ascii="Times New Roman" w:eastAsia="Times New Roman" w:hAnsi="Times New Roman" w:cs="Times New Roman"/>
          <w:noProof/>
          <w:szCs w:val="22"/>
        </w:rPr>
        <w:t xml:space="preserve">21. </w:t>
      </w:r>
      <w:r w:rsidRPr="0027577C">
        <w:rPr>
          <w:rFonts w:ascii="Times New Roman" w:eastAsia="Times New Roman" w:hAnsi="Times New Roman" w:cs="Times New Roman"/>
          <w:noProof/>
          <w:szCs w:val="22"/>
        </w:rPr>
        <w:tab/>
        <w:t xml:space="preserve">Love MI, Huber W, Anders S. Moderated estimation of fold change and dispersion for RNA-seq data with DESeq2. Genome Biol. 2014; 15: 550. </w:t>
      </w:r>
    </w:p>
    <w:p w14:paraId="0E7101BE" w14:textId="16601A02" w:rsidR="003756FE" w:rsidRPr="0027577C" w:rsidRDefault="003756FE">
      <w:pPr>
        <w:widowControl w:val="0"/>
        <w:autoSpaceDE w:val="0"/>
        <w:autoSpaceDN w:val="0"/>
        <w:adjustRightInd w:val="0"/>
        <w:ind w:left="640" w:hanging="640"/>
        <w:rPr>
          <w:rFonts w:ascii="Times New Roman" w:eastAsia="Times New Roman" w:hAnsi="Times New Roman" w:cs="Times New Roman"/>
          <w:noProof/>
          <w:szCs w:val="22"/>
        </w:rPr>
      </w:pPr>
      <w:r w:rsidRPr="0027577C">
        <w:rPr>
          <w:rFonts w:ascii="Times New Roman" w:eastAsia="Times New Roman" w:hAnsi="Times New Roman" w:cs="Times New Roman"/>
          <w:noProof/>
          <w:szCs w:val="22"/>
        </w:rPr>
        <w:t xml:space="preserve">22. </w:t>
      </w:r>
      <w:r w:rsidRPr="0027577C">
        <w:rPr>
          <w:rFonts w:ascii="Times New Roman" w:eastAsia="Times New Roman" w:hAnsi="Times New Roman" w:cs="Times New Roman"/>
          <w:noProof/>
          <w:szCs w:val="22"/>
        </w:rPr>
        <w:tab/>
        <w:t>Anders S, Reyes A, Huber W. Detecting differential usage of exons from RNA-seq data. Genome Res. 2012; 22: 2008</w:t>
      </w:r>
      <w:r w:rsidR="007375EC" w:rsidRPr="00981920">
        <w:rPr>
          <w:rFonts w:ascii="Times New Roman" w:hAnsi="Times New Roman" w:cs="Times New Roman"/>
          <w:noProof/>
          <w:szCs w:val="22"/>
          <w:lang w:eastAsia="ko-KR"/>
        </w:rPr>
        <w:t>-</w:t>
      </w:r>
      <w:r w:rsidRPr="0027577C">
        <w:rPr>
          <w:rFonts w:ascii="Times New Roman" w:eastAsia="Times New Roman" w:hAnsi="Times New Roman" w:cs="Times New Roman"/>
          <w:noProof/>
          <w:szCs w:val="22"/>
        </w:rPr>
        <w:t xml:space="preserve">17. </w:t>
      </w:r>
    </w:p>
    <w:p w14:paraId="205C8515" w14:textId="47F280DF" w:rsidR="003756FE" w:rsidRPr="0027577C" w:rsidRDefault="003756FE">
      <w:pPr>
        <w:widowControl w:val="0"/>
        <w:autoSpaceDE w:val="0"/>
        <w:autoSpaceDN w:val="0"/>
        <w:adjustRightInd w:val="0"/>
        <w:ind w:left="640" w:hanging="640"/>
        <w:rPr>
          <w:rFonts w:ascii="Times New Roman" w:hAnsi="Times New Roman" w:cs="Times New Roman"/>
          <w:noProof/>
          <w:szCs w:val="22"/>
          <w:lang w:eastAsia="ko-KR"/>
        </w:rPr>
      </w:pPr>
      <w:r w:rsidRPr="0027577C">
        <w:rPr>
          <w:rFonts w:ascii="Times New Roman" w:eastAsia="Times New Roman" w:hAnsi="Times New Roman" w:cs="Times New Roman"/>
          <w:noProof/>
          <w:szCs w:val="22"/>
        </w:rPr>
        <w:t xml:space="preserve">23. </w:t>
      </w:r>
      <w:r w:rsidRPr="0027577C">
        <w:rPr>
          <w:rFonts w:ascii="Times New Roman" w:eastAsia="Times New Roman" w:hAnsi="Times New Roman" w:cs="Times New Roman"/>
          <w:noProof/>
          <w:szCs w:val="22"/>
        </w:rPr>
        <w:tab/>
        <w:t>Meyer D, Dimitriadou E, Hornik K, Weingessel A, Leisch F, Chang C-C, Lin C-C. e1071: Misc Functions of the Department of Statistics, Probability Theory Group (Formerly: E1071), TU Wien. https://cran.r-project.org/web/packages/e1071. 2016. Available from https://cran.r-project.org/package=e1071</w:t>
      </w:r>
      <w:r w:rsidR="00712469" w:rsidRPr="0027577C">
        <w:rPr>
          <w:rFonts w:ascii="Times New Roman" w:hAnsi="Times New Roman" w:cs="Times New Roman"/>
          <w:noProof/>
          <w:szCs w:val="22"/>
          <w:lang w:eastAsia="ko-KR"/>
        </w:rPr>
        <w:t>.</w:t>
      </w:r>
    </w:p>
    <w:p w14:paraId="186A2CCE" w14:textId="607BDF89" w:rsidR="003756FE" w:rsidRPr="0027577C" w:rsidRDefault="003756FE">
      <w:pPr>
        <w:widowControl w:val="0"/>
        <w:autoSpaceDE w:val="0"/>
        <w:autoSpaceDN w:val="0"/>
        <w:adjustRightInd w:val="0"/>
        <w:ind w:left="640" w:hanging="640"/>
        <w:rPr>
          <w:rFonts w:ascii="Times New Roman" w:hAnsi="Times New Roman" w:cs="Times New Roman"/>
          <w:noProof/>
          <w:szCs w:val="22"/>
          <w:lang w:eastAsia="ko-KR"/>
        </w:rPr>
      </w:pPr>
      <w:r w:rsidRPr="0027577C">
        <w:rPr>
          <w:rFonts w:ascii="Times New Roman" w:eastAsia="Times New Roman" w:hAnsi="Times New Roman" w:cs="Times New Roman"/>
          <w:noProof/>
          <w:szCs w:val="22"/>
        </w:rPr>
        <w:t xml:space="preserve">24. </w:t>
      </w:r>
      <w:r w:rsidRPr="0027577C">
        <w:rPr>
          <w:rFonts w:ascii="Times New Roman" w:eastAsia="Times New Roman" w:hAnsi="Times New Roman" w:cs="Times New Roman"/>
          <w:noProof/>
          <w:szCs w:val="22"/>
        </w:rPr>
        <w:tab/>
        <w:t>Gentleman R, Carey V, Huber W, Hahne F. Genefilter: Methods for filtering genes from high-throughput experiments. R package version 1.53.0. 2015. Available from https://www.bioconductor.org/packages/3.3/bioc/html/genefilter.html</w:t>
      </w:r>
      <w:r w:rsidR="00712469" w:rsidRPr="0027577C">
        <w:rPr>
          <w:rFonts w:ascii="Times New Roman" w:hAnsi="Times New Roman" w:cs="Times New Roman"/>
          <w:noProof/>
          <w:szCs w:val="22"/>
          <w:lang w:eastAsia="ko-KR"/>
        </w:rPr>
        <w:t>.</w:t>
      </w:r>
    </w:p>
    <w:p w14:paraId="3C459AD3" w14:textId="0B3B7B64" w:rsidR="003756FE" w:rsidRPr="0027577C" w:rsidRDefault="003756FE">
      <w:pPr>
        <w:widowControl w:val="0"/>
        <w:autoSpaceDE w:val="0"/>
        <w:autoSpaceDN w:val="0"/>
        <w:adjustRightInd w:val="0"/>
        <w:ind w:left="640" w:hanging="640"/>
        <w:rPr>
          <w:rFonts w:ascii="Times New Roman" w:eastAsia="Times New Roman" w:hAnsi="Times New Roman" w:cs="Times New Roman"/>
          <w:noProof/>
          <w:szCs w:val="22"/>
        </w:rPr>
      </w:pPr>
      <w:r w:rsidRPr="0027577C">
        <w:rPr>
          <w:rFonts w:ascii="Times New Roman" w:eastAsia="Times New Roman" w:hAnsi="Times New Roman" w:cs="Times New Roman"/>
          <w:noProof/>
          <w:szCs w:val="22"/>
        </w:rPr>
        <w:t xml:space="preserve">25. </w:t>
      </w:r>
      <w:r w:rsidRPr="0027577C">
        <w:rPr>
          <w:rFonts w:ascii="Times New Roman" w:eastAsia="Times New Roman" w:hAnsi="Times New Roman" w:cs="Times New Roman"/>
          <w:noProof/>
          <w:szCs w:val="22"/>
        </w:rPr>
        <w:tab/>
        <w:t>Ashburner M, Ball CA, Blake JA, Botstein D, Butler H, Cherry JM, Davis AP, Dolinski K, Dwight SS, Eppig JT, Harris MA, Hill DP, Issel-Tarver L, et al. Gene Ontology: tool for the unification of biology. Nat Genet. 2000; 25: 25</w:t>
      </w:r>
      <w:r w:rsidR="007375EC" w:rsidRPr="00981920">
        <w:rPr>
          <w:rFonts w:ascii="Times New Roman" w:hAnsi="Times New Roman" w:cs="Times New Roman"/>
          <w:noProof/>
          <w:szCs w:val="22"/>
          <w:lang w:eastAsia="ko-KR"/>
        </w:rPr>
        <w:t>-</w:t>
      </w:r>
      <w:r w:rsidRPr="0027577C">
        <w:rPr>
          <w:rFonts w:ascii="Times New Roman" w:eastAsia="Times New Roman" w:hAnsi="Times New Roman" w:cs="Times New Roman"/>
          <w:noProof/>
          <w:szCs w:val="22"/>
        </w:rPr>
        <w:t>9.</w:t>
      </w:r>
    </w:p>
    <w:p w14:paraId="55516F23" w14:textId="03F95F08" w:rsidR="003756FE" w:rsidRPr="0027577C" w:rsidRDefault="003756FE">
      <w:pPr>
        <w:widowControl w:val="0"/>
        <w:autoSpaceDE w:val="0"/>
        <w:autoSpaceDN w:val="0"/>
        <w:adjustRightInd w:val="0"/>
        <w:ind w:left="640" w:hanging="640"/>
        <w:rPr>
          <w:rFonts w:ascii="Times New Roman" w:eastAsia="Times New Roman" w:hAnsi="Times New Roman" w:cs="Times New Roman"/>
          <w:noProof/>
          <w:szCs w:val="22"/>
        </w:rPr>
      </w:pPr>
      <w:r w:rsidRPr="0027577C">
        <w:rPr>
          <w:rFonts w:ascii="Times New Roman" w:eastAsia="Times New Roman" w:hAnsi="Times New Roman" w:cs="Times New Roman"/>
          <w:noProof/>
          <w:szCs w:val="22"/>
        </w:rPr>
        <w:t xml:space="preserve">26. </w:t>
      </w:r>
      <w:r w:rsidRPr="0027577C">
        <w:rPr>
          <w:rFonts w:ascii="Times New Roman" w:eastAsia="Times New Roman" w:hAnsi="Times New Roman" w:cs="Times New Roman"/>
          <w:noProof/>
          <w:szCs w:val="22"/>
        </w:rPr>
        <w:tab/>
        <w:t>Kanehisa M, Furumichi M, Tanabe M, Sato Y, Morishima K. KEGG: New perspectives on genomes, pathways, diseases and drugs. Nucleic Acids Res. 2017; 45: D353</w:t>
      </w:r>
      <w:r w:rsidR="007375EC" w:rsidRPr="00981920">
        <w:rPr>
          <w:rFonts w:ascii="Times New Roman" w:hAnsi="Times New Roman" w:cs="Times New Roman"/>
          <w:noProof/>
          <w:szCs w:val="22"/>
          <w:lang w:eastAsia="ko-KR"/>
        </w:rPr>
        <w:t>-</w:t>
      </w:r>
      <w:r w:rsidRPr="0027577C">
        <w:rPr>
          <w:rFonts w:ascii="Times New Roman" w:eastAsia="Times New Roman" w:hAnsi="Times New Roman" w:cs="Times New Roman"/>
          <w:noProof/>
          <w:szCs w:val="22"/>
        </w:rPr>
        <w:t xml:space="preserve">61. </w:t>
      </w:r>
    </w:p>
    <w:p w14:paraId="30216D6E" w14:textId="77777777" w:rsidR="003756FE" w:rsidRPr="0027577C" w:rsidRDefault="003756FE">
      <w:pPr>
        <w:widowControl w:val="0"/>
        <w:autoSpaceDE w:val="0"/>
        <w:autoSpaceDN w:val="0"/>
        <w:adjustRightInd w:val="0"/>
        <w:ind w:left="640" w:hanging="640"/>
        <w:rPr>
          <w:rFonts w:ascii="Times New Roman" w:eastAsia="Times New Roman" w:hAnsi="Times New Roman" w:cs="Times New Roman"/>
          <w:noProof/>
          <w:szCs w:val="22"/>
        </w:rPr>
      </w:pPr>
      <w:r w:rsidRPr="0027577C">
        <w:rPr>
          <w:rFonts w:ascii="Times New Roman" w:eastAsia="Times New Roman" w:hAnsi="Times New Roman" w:cs="Times New Roman"/>
          <w:noProof/>
          <w:szCs w:val="22"/>
        </w:rPr>
        <w:t xml:space="preserve">27. </w:t>
      </w:r>
      <w:r w:rsidRPr="0027577C">
        <w:rPr>
          <w:rFonts w:ascii="Times New Roman" w:eastAsia="Times New Roman" w:hAnsi="Times New Roman" w:cs="Times New Roman"/>
          <w:noProof/>
          <w:szCs w:val="22"/>
        </w:rPr>
        <w:tab/>
        <w:t xml:space="preserve">Carlson M. org.Mm.eg.db: Genome wide annotation for Mouse. 2016. </w:t>
      </w:r>
    </w:p>
    <w:p w14:paraId="3AA330B0" w14:textId="10BF761F" w:rsidR="001131B6" w:rsidRPr="00981920" w:rsidRDefault="003756FE" w:rsidP="0027577C">
      <w:pPr>
        <w:widowControl w:val="0"/>
        <w:autoSpaceDE w:val="0"/>
        <w:autoSpaceDN w:val="0"/>
        <w:adjustRightInd w:val="0"/>
        <w:ind w:left="640" w:hanging="640"/>
        <w:rPr>
          <w:rFonts w:ascii="Times New Roman" w:hAnsi="Times New Roman" w:cs="Times New Roman"/>
          <w:noProof/>
          <w:szCs w:val="22"/>
          <w:lang w:eastAsia="ko-KR"/>
        </w:rPr>
      </w:pPr>
      <w:r w:rsidRPr="0027577C">
        <w:rPr>
          <w:rFonts w:ascii="Times New Roman" w:eastAsia="Times New Roman" w:hAnsi="Times New Roman" w:cs="Times New Roman"/>
          <w:noProof/>
          <w:szCs w:val="22"/>
        </w:rPr>
        <w:t xml:space="preserve">28. </w:t>
      </w:r>
      <w:r w:rsidRPr="0027577C">
        <w:rPr>
          <w:rFonts w:ascii="Times New Roman" w:eastAsia="Times New Roman" w:hAnsi="Times New Roman" w:cs="Times New Roman"/>
          <w:noProof/>
          <w:szCs w:val="22"/>
        </w:rPr>
        <w:tab/>
        <w:t>Smith GK. limma: Linear Models for Microarray Data. Bioinforma Comput Biol Solut Using R Bioconductor. 2005</w:t>
      </w:r>
      <w:r w:rsidR="00011D21" w:rsidRPr="0027577C">
        <w:rPr>
          <w:rFonts w:ascii="Times New Roman" w:eastAsia="Times New Roman" w:hAnsi="Times New Roman" w:cs="Times New Roman"/>
          <w:noProof/>
          <w:szCs w:val="22"/>
        </w:rPr>
        <w:t>;</w:t>
      </w:r>
      <w:r w:rsidR="00011D21" w:rsidRPr="0027577C">
        <w:rPr>
          <w:rFonts w:ascii="Times New Roman" w:hAnsi="Times New Roman" w:cs="Times New Roman"/>
          <w:noProof/>
          <w:szCs w:val="22"/>
          <w:lang w:eastAsia="ko-KR"/>
        </w:rPr>
        <w:t xml:space="preserve"> Part V:</w:t>
      </w:r>
      <w:r w:rsidRPr="0027577C">
        <w:rPr>
          <w:rFonts w:ascii="Times New Roman" w:eastAsia="Times New Roman" w:hAnsi="Times New Roman" w:cs="Times New Roman"/>
          <w:noProof/>
          <w:szCs w:val="22"/>
        </w:rPr>
        <w:t xml:space="preserve"> 397</w:t>
      </w:r>
      <w:r w:rsidR="00803F5B" w:rsidRPr="00981920">
        <w:rPr>
          <w:rFonts w:ascii="Times New Roman" w:hAnsi="Times New Roman" w:cs="Times New Roman"/>
          <w:noProof/>
          <w:szCs w:val="22"/>
          <w:lang w:eastAsia="ko-KR"/>
        </w:rPr>
        <w:t>-</w:t>
      </w:r>
      <w:r w:rsidRPr="0027577C">
        <w:rPr>
          <w:rFonts w:ascii="Times New Roman" w:eastAsia="Times New Roman" w:hAnsi="Times New Roman" w:cs="Times New Roman"/>
          <w:noProof/>
          <w:szCs w:val="22"/>
        </w:rPr>
        <w:t xml:space="preserve">420. </w:t>
      </w:r>
      <w:r w:rsidR="00712469" w:rsidRPr="0027577C">
        <w:rPr>
          <w:rFonts w:ascii="Times New Roman" w:eastAsia="Times New Roman" w:hAnsi="Times New Roman" w:cs="Times New Roman"/>
          <w:noProof/>
          <w:szCs w:val="22"/>
        </w:rPr>
        <w:t>doi: citeulike-article-id:5722720</w:t>
      </w:r>
      <w:r w:rsidRPr="0027577C">
        <w:rPr>
          <w:rFonts w:ascii="Times New Roman" w:eastAsia="Times New Roman" w:hAnsi="Times New Roman" w:cs="Times New Roman"/>
          <w:noProof/>
          <w:szCs w:val="22"/>
        </w:rPr>
        <w:t>.</w:t>
      </w:r>
    </w:p>
    <w:p w14:paraId="65107A6F" w14:textId="3FF24712" w:rsidR="001131B6" w:rsidRPr="0027577C" w:rsidRDefault="001131B6" w:rsidP="0027577C">
      <w:pPr>
        <w:widowControl w:val="0"/>
        <w:autoSpaceDE w:val="0"/>
        <w:autoSpaceDN w:val="0"/>
        <w:adjustRightInd w:val="0"/>
        <w:ind w:left="640" w:hanging="640"/>
        <w:rPr>
          <w:rFonts w:ascii="Times New Roman" w:hAnsi="Times New Roman" w:cs="Times New Roman"/>
          <w:noProof/>
          <w:color w:val="auto"/>
          <w:szCs w:val="22"/>
          <w:lang w:eastAsia="ko-KR"/>
        </w:rPr>
      </w:pPr>
      <w:r w:rsidRPr="00981920">
        <w:rPr>
          <w:rFonts w:ascii="Times New Roman" w:eastAsia="굴림체" w:hAnsi="Times New Roman" w:cs="Times New Roman"/>
          <w:color w:val="auto"/>
          <w:szCs w:val="22"/>
          <w:lang w:eastAsia="ko-KR"/>
        </w:rPr>
        <w:t xml:space="preserve">29. </w:t>
      </w:r>
      <w:r w:rsidRPr="0027577C">
        <w:rPr>
          <w:rFonts w:ascii="Times New Roman" w:eastAsia="굴림체" w:hAnsi="Times New Roman" w:cs="Times New Roman"/>
          <w:color w:val="auto"/>
          <w:szCs w:val="22"/>
          <w:lang w:eastAsia="ko-KR"/>
        </w:rPr>
        <w:t>Hahm JR, Ahmed M, Kim DR. RKIP phosphorylation-dependent ERK1 activationstimulates adipogenic lipid accumulation in 3T3-L1 preadipocytes overexpressing</w:t>
      </w:r>
      <w:r w:rsidRPr="0027577C">
        <w:rPr>
          <w:rFonts w:ascii="Times New Roman" w:hAnsi="Times New Roman" w:cs="Times New Roman"/>
          <w:noProof/>
          <w:color w:val="auto"/>
          <w:szCs w:val="22"/>
          <w:lang w:eastAsia="ko-KR"/>
        </w:rPr>
        <w:t xml:space="preserve"> </w:t>
      </w:r>
      <w:r w:rsidRPr="0027577C">
        <w:rPr>
          <w:rFonts w:ascii="Times New Roman" w:eastAsia="굴림체" w:hAnsi="Times New Roman" w:cs="Times New Roman"/>
          <w:color w:val="auto"/>
          <w:szCs w:val="22"/>
          <w:lang w:eastAsia="ko-KR"/>
        </w:rPr>
        <w:t>LC3. Bioche</w:t>
      </w:r>
      <w:r w:rsidR="007375EC" w:rsidRPr="00981920">
        <w:rPr>
          <w:rFonts w:ascii="Times New Roman" w:eastAsia="굴림체" w:hAnsi="Times New Roman" w:cs="Times New Roman"/>
          <w:color w:val="auto"/>
          <w:szCs w:val="22"/>
          <w:lang w:eastAsia="ko-KR"/>
        </w:rPr>
        <w:t>m Biophys</w:t>
      </w:r>
      <w:r w:rsidR="00B54C37">
        <w:rPr>
          <w:rFonts w:ascii="Times New Roman" w:eastAsia="굴림체" w:hAnsi="Times New Roman" w:cs="Times New Roman" w:hint="eastAsia"/>
          <w:color w:val="auto"/>
          <w:szCs w:val="22"/>
          <w:lang w:eastAsia="ko-KR"/>
        </w:rPr>
        <w:t xml:space="preserve"> </w:t>
      </w:r>
      <w:r w:rsidR="007375EC" w:rsidRPr="00981920">
        <w:rPr>
          <w:rFonts w:ascii="Times New Roman" w:eastAsia="굴림체" w:hAnsi="Times New Roman" w:cs="Times New Roman"/>
          <w:color w:val="auto"/>
          <w:szCs w:val="22"/>
          <w:lang w:eastAsia="ko-KR"/>
        </w:rPr>
        <w:t>Res Commun. 2016; 478</w:t>
      </w:r>
      <w:r w:rsidRPr="0027577C">
        <w:rPr>
          <w:rFonts w:ascii="Times New Roman" w:eastAsia="굴림체" w:hAnsi="Times New Roman" w:cs="Times New Roman"/>
          <w:color w:val="auto"/>
          <w:szCs w:val="22"/>
          <w:lang w:eastAsia="ko-KR"/>
        </w:rPr>
        <w:t>:</w:t>
      </w:r>
      <w:r w:rsidR="007375EC" w:rsidRPr="00981920">
        <w:rPr>
          <w:rFonts w:ascii="Times New Roman" w:eastAsia="굴림체" w:hAnsi="Times New Roman" w:cs="Times New Roman"/>
          <w:color w:val="auto"/>
          <w:szCs w:val="22"/>
          <w:lang w:eastAsia="ko-KR"/>
        </w:rPr>
        <w:t xml:space="preserve"> </w:t>
      </w:r>
      <w:r w:rsidRPr="0027577C">
        <w:rPr>
          <w:rFonts w:ascii="Times New Roman" w:eastAsia="굴림체" w:hAnsi="Times New Roman" w:cs="Times New Roman"/>
          <w:color w:val="auto"/>
          <w:szCs w:val="22"/>
          <w:lang w:eastAsia="ko-KR"/>
        </w:rPr>
        <w:t xml:space="preserve">12-7. </w:t>
      </w:r>
    </w:p>
    <w:p w14:paraId="64DE6F9E" w14:textId="38ADC291" w:rsidR="001131B6" w:rsidRPr="0027577C" w:rsidRDefault="001131B6" w:rsidP="001131B6">
      <w:pPr>
        <w:widowControl w:val="0"/>
        <w:autoSpaceDE w:val="0"/>
        <w:autoSpaceDN w:val="0"/>
        <w:adjustRightInd w:val="0"/>
        <w:ind w:left="640" w:hanging="640"/>
        <w:rPr>
          <w:rFonts w:ascii="Times New Roman" w:hAnsi="Times New Roman" w:cs="Times New Roman"/>
          <w:noProof/>
          <w:color w:val="auto"/>
          <w:szCs w:val="22"/>
          <w:lang w:eastAsia="ko-KR"/>
        </w:rPr>
      </w:pPr>
      <w:r w:rsidRPr="0027577C">
        <w:rPr>
          <w:rFonts w:ascii="Times New Roman" w:hAnsi="Times New Roman" w:cs="Times New Roman"/>
          <w:noProof/>
          <w:color w:val="auto"/>
          <w:szCs w:val="22"/>
          <w:lang w:eastAsia="ko-KR"/>
        </w:rPr>
        <w:t>30</w:t>
      </w:r>
      <w:r w:rsidRPr="00981920">
        <w:rPr>
          <w:rFonts w:ascii="Times New Roman" w:eastAsia="굴림체" w:hAnsi="Times New Roman" w:cs="Times New Roman"/>
          <w:color w:val="auto"/>
          <w:szCs w:val="22"/>
          <w:lang w:eastAsia="ko-KR"/>
        </w:rPr>
        <w:t>.</w:t>
      </w:r>
      <w:r w:rsidRPr="0027577C">
        <w:rPr>
          <w:rFonts w:ascii="Times New Roman" w:eastAsia="굴림체" w:hAnsi="Times New Roman" w:cs="Times New Roman"/>
          <w:color w:val="auto"/>
          <w:szCs w:val="22"/>
          <w:lang w:eastAsia="ko-KR"/>
        </w:rPr>
        <w:t xml:space="preserve"> Ro SH, Jung CH, Hahn WS, Xu X, Kim YM, Yun YS, Park JM, Kim KH, Seo M, Ha TY, Arriaga EA, Bernlohr DA, Kim DH. Distinct functions of Ulk1 and Ulk2 in the</w:t>
      </w:r>
      <w:r w:rsidR="003029DA" w:rsidRPr="00981920">
        <w:rPr>
          <w:rFonts w:ascii="Times New Roman" w:eastAsia="굴림체" w:hAnsi="Times New Roman" w:cs="Times New Roman"/>
          <w:color w:val="auto"/>
          <w:szCs w:val="22"/>
          <w:lang w:eastAsia="ko-KR"/>
        </w:rPr>
        <w:t xml:space="preserve"> </w:t>
      </w:r>
      <w:r w:rsidRPr="0027577C">
        <w:rPr>
          <w:rFonts w:ascii="Times New Roman" w:eastAsia="굴림" w:hAnsi="Times New Roman" w:cs="Times New Roman"/>
          <w:color w:val="auto"/>
          <w:szCs w:val="22"/>
          <w:lang w:eastAsia="ko-KR"/>
        </w:rPr>
        <w:t xml:space="preserve">regulation of lipid </w:t>
      </w:r>
      <w:r w:rsidRPr="0027577C">
        <w:rPr>
          <w:rFonts w:ascii="Times New Roman" w:eastAsia="굴림" w:hAnsi="Times New Roman" w:cs="Times New Roman"/>
          <w:color w:val="auto"/>
          <w:szCs w:val="22"/>
          <w:lang w:eastAsia="ko-KR"/>
        </w:rPr>
        <w:lastRenderedPageBreak/>
        <w:t>metabolism in</w:t>
      </w:r>
      <w:r w:rsidR="007375EC" w:rsidRPr="00981920">
        <w:rPr>
          <w:rFonts w:ascii="Times New Roman" w:eastAsia="굴림" w:hAnsi="Times New Roman" w:cs="Times New Roman"/>
          <w:color w:val="auto"/>
          <w:szCs w:val="22"/>
          <w:lang w:eastAsia="ko-KR"/>
        </w:rPr>
        <w:t xml:space="preserve"> adipocytes. Autophagy. 2013</w:t>
      </w:r>
      <w:r w:rsidRPr="0027577C">
        <w:rPr>
          <w:rFonts w:ascii="Times New Roman" w:eastAsia="굴림" w:hAnsi="Times New Roman" w:cs="Times New Roman"/>
          <w:color w:val="auto"/>
          <w:szCs w:val="22"/>
          <w:lang w:eastAsia="ko-KR"/>
        </w:rPr>
        <w:t>;</w:t>
      </w:r>
      <w:r w:rsidR="007375EC" w:rsidRPr="00981920">
        <w:rPr>
          <w:rFonts w:ascii="Times New Roman" w:eastAsia="굴림" w:hAnsi="Times New Roman" w:cs="Times New Roman"/>
          <w:color w:val="auto"/>
          <w:szCs w:val="22"/>
          <w:lang w:eastAsia="ko-KR"/>
        </w:rPr>
        <w:t xml:space="preserve"> 9</w:t>
      </w:r>
      <w:r w:rsidRPr="0027577C">
        <w:rPr>
          <w:rFonts w:ascii="Times New Roman" w:eastAsia="굴림" w:hAnsi="Times New Roman" w:cs="Times New Roman"/>
          <w:color w:val="auto"/>
          <w:szCs w:val="22"/>
          <w:lang w:eastAsia="ko-KR"/>
        </w:rPr>
        <w:t>:</w:t>
      </w:r>
      <w:r w:rsidR="007375EC" w:rsidRPr="00981920">
        <w:rPr>
          <w:rFonts w:ascii="Times New Roman" w:eastAsia="굴림" w:hAnsi="Times New Roman" w:cs="Times New Roman"/>
          <w:color w:val="auto"/>
          <w:szCs w:val="22"/>
          <w:lang w:eastAsia="ko-KR"/>
        </w:rPr>
        <w:t xml:space="preserve"> </w:t>
      </w:r>
      <w:r w:rsidRPr="0027577C">
        <w:rPr>
          <w:rFonts w:ascii="Times New Roman" w:eastAsia="굴림" w:hAnsi="Times New Roman" w:cs="Times New Roman"/>
          <w:color w:val="auto"/>
          <w:szCs w:val="22"/>
          <w:lang w:eastAsia="ko-KR"/>
        </w:rPr>
        <w:t>2103-14.</w:t>
      </w:r>
    </w:p>
    <w:p w14:paraId="7D04A8BE" w14:textId="076D09C3" w:rsidR="007D5377" w:rsidRPr="007D5377" w:rsidRDefault="007D5377" w:rsidP="001131B6">
      <w:pPr>
        <w:widowControl w:val="0"/>
        <w:autoSpaceDE w:val="0"/>
        <w:autoSpaceDN w:val="0"/>
        <w:adjustRightInd w:val="0"/>
        <w:ind w:left="480" w:hanging="480"/>
      </w:pPr>
      <w:r w:rsidRPr="0027577C">
        <w:rPr>
          <w:rFonts w:ascii="Times New Roman" w:hAnsi="Times New Roman" w:cs="Times New Roman"/>
          <w:szCs w:val="22"/>
        </w:rPr>
        <w:fldChar w:fldCharType="end"/>
      </w:r>
    </w:p>
    <w:p w14:paraId="0E99C08C" w14:textId="77777777" w:rsidR="00605664" w:rsidRDefault="00ED3B1B">
      <w:pPr>
        <w:pStyle w:val="Heading1"/>
      </w:pPr>
      <w:bookmarkStart w:id="184" w:name="tables"/>
      <w:bookmarkEnd w:id="184"/>
      <w:r>
        <w:lastRenderedPageBreak/>
        <w:t>TABLES</w:t>
      </w:r>
    </w:p>
    <w:p w14:paraId="3B7C687E" w14:textId="1961EEE2" w:rsidR="00605664" w:rsidRDefault="00C6697A">
      <w:r w:rsidRPr="008838EB">
        <w:rPr>
          <w:b/>
        </w:rPr>
        <w:t>Table 1.</w:t>
      </w:r>
      <w:r>
        <w:t xml:space="preserve"> Autophagy-</w:t>
      </w:r>
      <w:r w:rsidR="00ED3B1B">
        <w:t>related genes with distinct expression patterns</w:t>
      </w:r>
      <w:r w:rsidR="00E17051">
        <w:t xml:space="preserve">. </w:t>
      </w:r>
    </w:p>
    <w:tbl>
      <w:tblPr>
        <w:tblStyle w:val="table"/>
        <w:tblW w:w="0" w:type="pct"/>
        <w:tblLook w:val="07E0" w:firstRow="1" w:lastRow="1" w:firstColumn="1" w:lastColumn="1" w:noHBand="1" w:noVBand="1"/>
      </w:tblPr>
      <w:tblGrid>
        <w:gridCol w:w="852"/>
        <w:gridCol w:w="1659"/>
        <w:gridCol w:w="7065"/>
      </w:tblGrid>
      <w:tr w:rsidR="00605664" w14:paraId="420D5E21" w14:textId="77777777" w:rsidTr="00355120">
        <w:trPr>
          <w:cnfStyle w:val="100000000000" w:firstRow="1" w:lastRow="0" w:firstColumn="0" w:lastColumn="0" w:oddVBand="0" w:evenVBand="0" w:oddHBand="0" w:evenHBand="0" w:firstRowFirstColumn="0" w:firstRowLastColumn="0" w:lastRowFirstColumn="0" w:lastRowLastColumn="0"/>
        </w:trPr>
        <w:tc>
          <w:tcPr>
            <w:tcW w:w="0" w:type="auto"/>
          </w:tcPr>
          <w:p w14:paraId="2EC17501" w14:textId="77777777" w:rsidR="00605664" w:rsidRDefault="00ED3B1B">
            <w:pPr>
              <w:jc w:val="right"/>
            </w:pPr>
            <w:r>
              <w:t>Cluster</w:t>
            </w:r>
          </w:p>
        </w:tc>
        <w:tc>
          <w:tcPr>
            <w:tcW w:w="0" w:type="auto"/>
          </w:tcPr>
          <w:p w14:paraId="4EB268ED" w14:textId="77777777" w:rsidR="00605664" w:rsidRPr="008100A5" w:rsidRDefault="00ED3B1B">
            <w:pPr>
              <w:jc w:val="left"/>
            </w:pPr>
            <w:r w:rsidRPr="008100A5">
              <w:t>Symbol</w:t>
            </w:r>
          </w:p>
        </w:tc>
        <w:tc>
          <w:tcPr>
            <w:tcW w:w="0" w:type="auto"/>
          </w:tcPr>
          <w:p w14:paraId="2D702377" w14:textId="77777777" w:rsidR="00605664" w:rsidRDefault="00ED3B1B">
            <w:pPr>
              <w:jc w:val="left"/>
            </w:pPr>
            <w:r>
              <w:t>Name</w:t>
            </w:r>
          </w:p>
        </w:tc>
      </w:tr>
      <w:tr w:rsidR="00605664" w14:paraId="2DFCB46E" w14:textId="77777777" w:rsidTr="00355120">
        <w:tc>
          <w:tcPr>
            <w:tcW w:w="0" w:type="auto"/>
          </w:tcPr>
          <w:p w14:paraId="15E0DFEC" w14:textId="77777777" w:rsidR="00605664" w:rsidRDefault="00ED3B1B">
            <w:pPr>
              <w:jc w:val="right"/>
            </w:pPr>
            <w:r>
              <w:t>1</w:t>
            </w:r>
          </w:p>
        </w:tc>
        <w:tc>
          <w:tcPr>
            <w:tcW w:w="0" w:type="auto"/>
          </w:tcPr>
          <w:p w14:paraId="6EFB2298" w14:textId="77777777" w:rsidR="00605664" w:rsidRPr="00355120" w:rsidRDefault="00ED3B1B">
            <w:pPr>
              <w:jc w:val="left"/>
              <w:rPr>
                <w:i/>
                <w:iCs/>
              </w:rPr>
            </w:pPr>
            <w:r w:rsidRPr="00A02129">
              <w:rPr>
                <w:i/>
                <w:iCs/>
              </w:rPr>
              <w:t>Irgm1</w:t>
            </w:r>
          </w:p>
        </w:tc>
        <w:tc>
          <w:tcPr>
            <w:tcW w:w="0" w:type="auto"/>
          </w:tcPr>
          <w:p w14:paraId="336B1476" w14:textId="77777777" w:rsidR="00605664" w:rsidRDefault="00ED3B1B">
            <w:pPr>
              <w:jc w:val="left"/>
            </w:pPr>
            <w:r>
              <w:t xml:space="preserve">immunity-related </w:t>
            </w:r>
            <w:proofErr w:type="spellStart"/>
            <w:r>
              <w:t>GTPase</w:t>
            </w:r>
            <w:proofErr w:type="spellEnd"/>
            <w:r>
              <w:t xml:space="preserve"> family M member 1</w:t>
            </w:r>
          </w:p>
        </w:tc>
      </w:tr>
      <w:tr w:rsidR="00605664" w14:paraId="67A3ADE9" w14:textId="77777777" w:rsidTr="00355120">
        <w:tc>
          <w:tcPr>
            <w:tcW w:w="0" w:type="auto"/>
          </w:tcPr>
          <w:p w14:paraId="52A2B754" w14:textId="77777777" w:rsidR="00605664" w:rsidRDefault="00ED3B1B">
            <w:pPr>
              <w:jc w:val="right"/>
            </w:pPr>
            <w:r>
              <w:t>1</w:t>
            </w:r>
          </w:p>
        </w:tc>
        <w:tc>
          <w:tcPr>
            <w:tcW w:w="0" w:type="auto"/>
          </w:tcPr>
          <w:p w14:paraId="475FE36A" w14:textId="77777777" w:rsidR="00605664" w:rsidRPr="00355120" w:rsidRDefault="00ED3B1B">
            <w:pPr>
              <w:jc w:val="left"/>
              <w:rPr>
                <w:i/>
                <w:iCs/>
              </w:rPr>
            </w:pPr>
            <w:proofErr w:type="spellStart"/>
            <w:r w:rsidRPr="00A02129">
              <w:rPr>
                <w:i/>
                <w:iCs/>
              </w:rPr>
              <w:t>Srpx</w:t>
            </w:r>
            <w:proofErr w:type="spellEnd"/>
          </w:p>
        </w:tc>
        <w:tc>
          <w:tcPr>
            <w:tcW w:w="0" w:type="auto"/>
          </w:tcPr>
          <w:p w14:paraId="44A42170" w14:textId="77777777" w:rsidR="00605664" w:rsidRDefault="00ED3B1B">
            <w:pPr>
              <w:jc w:val="left"/>
            </w:pPr>
            <w:r>
              <w:t>sushi-repeat-containing protein</w:t>
            </w:r>
          </w:p>
        </w:tc>
      </w:tr>
      <w:tr w:rsidR="00605664" w14:paraId="671A63C2" w14:textId="77777777" w:rsidTr="00355120">
        <w:tc>
          <w:tcPr>
            <w:tcW w:w="0" w:type="auto"/>
          </w:tcPr>
          <w:p w14:paraId="0D53B6E3" w14:textId="77777777" w:rsidR="00605664" w:rsidRDefault="00ED3B1B">
            <w:pPr>
              <w:jc w:val="right"/>
            </w:pPr>
            <w:r>
              <w:t>1</w:t>
            </w:r>
          </w:p>
        </w:tc>
        <w:tc>
          <w:tcPr>
            <w:tcW w:w="0" w:type="auto"/>
          </w:tcPr>
          <w:p w14:paraId="5F9BE3E0" w14:textId="77777777" w:rsidR="00605664" w:rsidRPr="00355120" w:rsidRDefault="00ED3B1B">
            <w:pPr>
              <w:jc w:val="left"/>
              <w:rPr>
                <w:i/>
                <w:iCs/>
              </w:rPr>
            </w:pPr>
            <w:r w:rsidRPr="00A02129">
              <w:rPr>
                <w:i/>
                <w:iCs/>
              </w:rPr>
              <w:t>Ubqln2</w:t>
            </w:r>
          </w:p>
        </w:tc>
        <w:tc>
          <w:tcPr>
            <w:tcW w:w="0" w:type="auto"/>
          </w:tcPr>
          <w:p w14:paraId="7A81F82A" w14:textId="77777777" w:rsidR="00605664" w:rsidRDefault="00ED3B1B">
            <w:pPr>
              <w:jc w:val="left"/>
            </w:pPr>
            <w:proofErr w:type="spellStart"/>
            <w:r>
              <w:t>ubiquilin</w:t>
            </w:r>
            <w:proofErr w:type="spellEnd"/>
            <w:r>
              <w:t xml:space="preserve"> 2</w:t>
            </w:r>
          </w:p>
        </w:tc>
      </w:tr>
      <w:tr w:rsidR="00605664" w14:paraId="42796975" w14:textId="77777777" w:rsidTr="00355120">
        <w:tc>
          <w:tcPr>
            <w:tcW w:w="0" w:type="auto"/>
          </w:tcPr>
          <w:p w14:paraId="7A71F718" w14:textId="77777777" w:rsidR="00605664" w:rsidRDefault="00ED3B1B">
            <w:pPr>
              <w:jc w:val="right"/>
            </w:pPr>
            <w:r>
              <w:t>1</w:t>
            </w:r>
          </w:p>
        </w:tc>
        <w:tc>
          <w:tcPr>
            <w:tcW w:w="0" w:type="auto"/>
          </w:tcPr>
          <w:p w14:paraId="012149F6" w14:textId="77777777" w:rsidR="00605664" w:rsidRPr="00355120" w:rsidRDefault="00ED3B1B">
            <w:pPr>
              <w:jc w:val="left"/>
              <w:rPr>
                <w:i/>
                <w:iCs/>
              </w:rPr>
            </w:pPr>
            <w:r w:rsidRPr="00A02129">
              <w:rPr>
                <w:i/>
                <w:iCs/>
              </w:rPr>
              <w:t>Atg16l2</w:t>
            </w:r>
          </w:p>
        </w:tc>
        <w:tc>
          <w:tcPr>
            <w:tcW w:w="0" w:type="auto"/>
          </w:tcPr>
          <w:p w14:paraId="751F07C1" w14:textId="77777777" w:rsidR="00605664" w:rsidRDefault="00ED3B1B">
            <w:pPr>
              <w:jc w:val="left"/>
            </w:pPr>
            <w:r>
              <w:t>autophagy related 16-like 2 (S. cerevisiae)</w:t>
            </w:r>
          </w:p>
        </w:tc>
      </w:tr>
      <w:tr w:rsidR="00605664" w14:paraId="20CCEACA" w14:textId="77777777" w:rsidTr="00355120">
        <w:tc>
          <w:tcPr>
            <w:tcW w:w="0" w:type="auto"/>
          </w:tcPr>
          <w:p w14:paraId="46CF7390" w14:textId="77777777" w:rsidR="00605664" w:rsidRDefault="00ED3B1B">
            <w:pPr>
              <w:jc w:val="right"/>
            </w:pPr>
            <w:r>
              <w:t>1</w:t>
            </w:r>
          </w:p>
        </w:tc>
        <w:tc>
          <w:tcPr>
            <w:tcW w:w="0" w:type="auto"/>
          </w:tcPr>
          <w:p w14:paraId="1F912EC9" w14:textId="77777777" w:rsidR="00605664" w:rsidRPr="00355120" w:rsidRDefault="00ED3B1B">
            <w:pPr>
              <w:jc w:val="left"/>
              <w:rPr>
                <w:i/>
                <w:iCs/>
              </w:rPr>
            </w:pPr>
            <w:r w:rsidRPr="00A02129">
              <w:rPr>
                <w:i/>
                <w:iCs/>
              </w:rPr>
              <w:t>Fnbp1l</w:t>
            </w:r>
          </w:p>
        </w:tc>
        <w:tc>
          <w:tcPr>
            <w:tcW w:w="0" w:type="auto"/>
          </w:tcPr>
          <w:p w14:paraId="1FBC95D6" w14:textId="77777777" w:rsidR="00605664" w:rsidRDefault="00ED3B1B">
            <w:pPr>
              <w:jc w:val="left"/>
            </w:pPr>
            <w:proofErr w:type="spellStart"/>
            <w:r>
              <w:t>formin</w:t>
            </w:r>
            <w:proofErr w:type="spellEnd"/>
            <w:r>
              <w:t xml:space="preserve"> binding protein 1-like</w:t>
            </w:r>
          </w:p>
        </w:tc>
      </w:tr>
      <w:tr w:rsidR="00605664" w14:paraId="0F95DBBF" w14:textId="77777777" w:rsidTr="00355120">
        <w:tc>
          <w:tcPr>
            <w:tcW w:w="0" w:type="auto"/>
          </w:tcPr>
          <w:p w14:paraId="70581C20" w14:textId="77777777" w:rsidR="00605664" w:rsidRDefault="00ED3B1B">
            <w:pPr>
              <w:jc w:val="right"/>
            </w:pPr>
            <w:r>
              <w:t>1</w:t>
            </w:r>
          </w:p>
        </w:tc>
        <w:tc>
          <w:tcPr>
            <w:tcW w:w="0" w:type="auto"/>
          </w:tcPr>
          <w:p w14:paraId="7F3BE22B" w14:textId="77777777" w:rsidR="00605664" w:rsidRPr="00355120" w:rsidRDefault="00ED3B1B">
            <w:pPr>
              <w:jc w:val="left"/>
              <w:rPr>
                <w:i/>
                <w:iCs/>
              </w:rPr>
            </w:pPr>
            <w:r w:rsidRPr="00A02129">
              <w:rPr>
                <w:i/>
                <w:iCs/>
              </w:rPr>
              <w:t>Eva1a</w:t>
            </w:r>
          </w:p>
        </w:tc>
        <w:tc>
          <w:tcPr>
            <w:tcW w:w="0" w:type="auto"/>
          </w:tcPr>
          <w:p w14:paraId="37609737" w14:textId="77777777" w:rsidR="00605664" w:rsidRDefault="00ED3B1B">
            <w:pPr>
              <w:jc w:val="left"/>
            </w:pPr>
            <w:r>
              <w:t xml:space="preserve">eva-1 homolog A (C. </w:t>
            </w:r>
            <w:proofErr w:type="spellStart"/>
            <w:r>
              <w:t>elegans</w:t>
            </w:r>
            <w:proofErr w:type="spellEnd"/>
            <w:r>
              <w:t>)</w:t>
            </w:r>
          </w:p>
        </w:tc>
      </w:tr>
      <w:tr w:rsidR="00605664" w14:paraId="282F037F" w14:textId="77777777" w:rsidTr="00355120">
        <w:tc>
          <w:tcPr>
            <w:tcW w:w="0" w:type="auto"/>
          </w:tcPr>
          <w:p w14:paraId="031BDBCC" w14:textId="77777777" w:rsidR="00605664" w:rsidRDefault="00ED3B1B">
            <w:pPr>
              <w:jc w:val="right"/>
            </w:pPr>
            <w:r>
              <w:t>2</w:t>
            </w:r>
          </w:p>
        </w:tc>
        <w:tc>
          <w:tcPr>
            <w:tcW w:w="0" w:type="auto"/>
          </w:tcPr>
          <w:p w14:paraId="5ECBD76E" w14:textId="77777777" w:rsidR="00605664" w:rsidRPr="00355120" w:rsidRDefault="00ED3B1B">
            <w:pPr>
              <w:jc w:val="left"/>
              <w:rPr>
                <w:i/>
                <w:iCs/>
              </w:rPr>
            </w:pPr>
            <w:r w:rsidRPr="00A02129">
              <w:rPr>
                <w:i/>
                <w:iCs/>
              </w:rPr>
              <w:t>Wdr45</w:t>
            </w:r>
          </w:p>
        </w:tc>
        <w:tc>
          <w:tcPr>
            <w:tcW w:w="0" w:type="auto"/>
          </w:tcPr>
          <w:p w14:paraId="4D148B40" w14:textId="77777777" w:rsidR="00605664" w:rsidRDefault="00ED3B1B">
            <w:pPr>
              <w:jc w:val="left"/>
            </w:pPr>
            <w:r>
              <w:t>WD repeat domain 45</w:t>
            </w:r>
          </w:p>
        </w:tc>
      </w:tr>
      <w:tr w:rsidR="00605664" w14:paraId="3C59770C" w14:textId="77777777" w:rsidTr="00355120">
        <w:tc>
          <w:tcPr>
            <w:tcW w:w="0" w:type="auto"/>
          </w:tcPr>
          <w:p w14:paraId="2EA5F289" w14:textId="77777777" w:rsidR="00605664" w:rsidRDefault="00ED3B1B">
            <w:pPr>
              <w:jc w:val="right"/>
            </w:pPr>
            <w:r>
              <w:t>2</w:t>
            </w:r>
          </w:p>
        </w:tc>
        <w:tc>
          <w:tcPr>
            <w:tcW w:w="0" w:type="auto"/>
          </w:tcPr>
          <w:p w14:paraId="2F562B9E" w14:textId="77777777" w:rsidR="00605664" w:rsidRPr="00355120" w:rsidRDefault="00ED3B1B">
            <w:pPr>
              <w:jc w:val="left"/>
              <w:rPr>
                <w:i/>
                <w:iCs/>
              </w:rPr>
            </w:pPr>
            <w:r w:rsidRPr="00A02129">
              <w:rPr>
                <w:i/>
                <w:iCs/>
              </w:rPr>
              <w:t>Atg10</w:t>
            </w:r>
          </w:p>
        </w:tc>
        <w:tc>
          <w:tcPr>
            <w:tcW w:w="0" w:type="auto"/>
          </w:tcPr>
          <w:p w14:paraId="17D40892" w14:textId="77777777" w:rsidR="00605664" w:rsidRDefault="00ED3B1B">
            <w:pPr>
              <w:jc w:val="left"/>
            </w:pPr>
            <w:r>
              <w:t>autophagy related 10</w:t>
            </w:r>
          </w:p>
        </w:tc>
      </w:tr>
      <w:tr w:rsidR="00605664" w14:paraId="351EA887" w14:textId="77777777" w:rsidTr="00355120">
        <w:tc>
          <w:tcPr>
            <w:tcW w:w="0" w:type="auto"/>
          </w:tcPr>
          <w:p w14:paraId="4F38CF11" w14:textId="77777777" w:rsidR="00605664" w:rsidRDefault="00ED3B1B">
            <w:pPr>
              <w:jc w:val="right"/>
            </w:pPr>
            <w:r>
              <w:t>2</w:t>
            </w:r>
          </w:p>
        </w:tc>
        <w:tc>
          <w:tcPr>
            <w:tcW w:w="0" w:type="auto"/>
          </w:tcPr>
          <w:p w14:paraId="516C927F" w14:textId="77777777" w:rsidR="00605664" w:rsidRPr="00355120" w:rsidRDefault="00ED3B1B">
            <w:pPr>
              <w:jc w:val="left"/>
              <w:rPr>
                <w:i/>
                <w:iCs/>
              </w:rPr>
            </w:pPr>
            <w:r w:rsidRPr="00A02129">
              <w:rPr>
                <w:i/>
                <w:iCs/>
              </w:rPr>
              <w:t>Pink1</w:t>
            </w:r>
          </w:p>
        </w:tc>
        <w:tc>
          <w:tcPr>
            <w:tcW w:w="0" w:type="auto"/>
          </w:tcPr>
          <w:p w14:paraId="4D3CEB60" w14:textId="77777777" w:rsidR="00605664" w:rsidRDefault="00ED3B1B">
            <w:pPr>
              <w:jc w:val="left"/>
            </w:pPr>
            <w:r>
              <w:t>PTEN induced putative kinase 1</w:t>
            </w:r>
          </w:p>
        </w:tc>
      </w:tr>
      <w:tr w:rsidR="00605664" w14:paraId="36C7EC33" w14:textId="77777777" w:rsidTr="00355120">
        <w:tc>
          <w:tcPr>
            <w:tcW w:w="0" w:type="auto"/>
          </w:tcPr>
          <w:p w14:paraId="74341709" w14:textId="77777777" w:rsidR="00605664" w:rsidRDefault="00ED3B1B">
            <w:pPr>
              <w:jc w:val="right"/>
            </w:pPr>
            <w:r>
              <w:t>2</w:t>
            </w:r>
          </w:p>
        </w:tc>
        <w:tc>
          <w:tcPr>
            <w:tcW w:w="0" w:type="auto"/>
          </w:tcPr>
          <w:p w14:paraId="0D64A5DD" w14:textId="77777777" w:rsidR="00605664" w:rsidRPr="00355120" w:rsidRDefault="00ED3B1B">
            <w:pPr>
              <w:jc w:val="left"/>
              <w:rPr>
                <w:i/>
                <w:iCs/>
              </w:rPr>
            </w:pPr>
            <w:r w:rsidRPr="00A02129">
              <w:rPr>
                <w:i/>
                <w:iCs/>
              </w:rPr>
              <w:t>Tecpr1</w:t>
            </w:r>
          </w:p>
        </w:tc>
        <w:tc>
          <w:tcPr>
            <w:tcW w:w="0" w:type="auto"/>
          </w:tcPr>
          <w:p w14:paraId="693BD0D8" w14:textId="77777777" w:rsidR="00605664" w:rsidRDefault="00ED3B1B">
            <w:pPr>
              <w:jc w:val="left"/>
            </w:pPr>
            <w:proofErr w:type="spellStart"/>
            <w:r>
              <w:t>tectonin</w:t>
            </w:r>
            <w:proofErr w:type="spellEnd"/>
            <w:r>
              <w:t xml:space="preserve"> beta-propeller repeat containing 1</w:t>
            </w:r>
          </w:p>
        </w:tc>
      </w:tr>
      <w:tr w:rsidR="00605664" w14:paraId="3B5999F2" w14:textId="77777777" w:rsidTr="00355120">
        <w:tc>
          <w:tcPr>
            <w:tcW w:w="0" w:type="auto"/>
          </w:tcPr>
          <w:p w14:paraId="2EBD326D" w14:textId="77777777" w:rsidR="00605664" w:rsidRDefault="00ED3B1B">
            <w:pPr>
              <w:jc w:val="right"/>
            </w:pPr>
            <w:r>
              <w:t>2</w:t>
            </w:r>
          </w:p>
        </w:tc>
        <w:tc>
          <w:tcPr>
            <w:tcW w:w="0" w:type="auto"/>
          </w:tcPr>
          <w:p w14:paraId="2B444788" w14:textId="77777777" w:rsidR="00605664" w:rsidRPr="00355120" w:rsidRDefault="00ED3B1B">
            <w:pPr>
              <w:jc w:val="left"/>
              <w:rPr>
                <w:i/>
                <w:iCs/>
              </w:rPr>
            </w:pPr>
            <w:proofErr w:type="spellStart"/>
            <w:r w:rsidRPr="00A02129">
              <w:rPr>
                <w:i/>
                <w:iCs/>
              </w:rPr>
              <w:t>Optn</w:t>
            </w:r>
            <w:proofErr w:type="spellEnd"/>
          </w:p>
        </w:tc>
        <w:tc>
          <w:tcPr>
            <w:tcW w:w="0" w:type="auto"/>
          </w:tcPr>
          <w:p w14:paraId="7578EE44" w14:textId="77777777" w:rsidR="00605664" w:rsidRDefault="00ED3B1B">
            <w:pPr>
              <w:jc w:val="left"/>
            </w:pPr>
            <w:proofErr w:type="spellStart"/>
            <w:r>
              <w:t>optineurin</w:t>
            </w:r>
            <w:proofErr w:type="spellEnd"/>
          </w:p>
        </w:tc>
      </w:tr>
      <w:tr w:rsidR="00605664" w14:paraId="4399BF6A" w14:textId="77777777" w:rsidTr="00355120">
        <w:tc>
          <w:tcPr>
            <w:tcW w:w="0" w:type="auto"/>
          </w:tcPr>
          <w:p w14:paraId="77739A79" w14:textId="77777777" w:rsidR="00605664" w:rsidRDefault="00ED3B1B">
            <w:pPr>
              <w:jc w:val="right"/>
            </w:pPr>
            <w:r>
              <w:t>2</w:t>
            </w:r>
          </w:p>
        </w:tc>
        <w:tc>
          <w:tcPr>
            <w:tcW w:w="0" w:type="auto"/>
          </w:tcPr>
          <w:p w14:paraId="28FA11B0" w14:textId="77777777" w:rsidR="00605664" w:rsidRPr="00355120" w:rsidRDefault="00ED3B1B">
            <w:pPr>
              <w:jc w:val="left"/>
              <w:rPr>
                <w:i/>
                <w:iCs/>
              </w:rPr>
            </w:pPr>
            <w:r w:rsidRPr="00A02129">
              <w:rPr>
                <w:i/>
                <w:iCs/>
              </w:rPr>
              <w:t>Lrsam1</w:t>
            </w:r>
          </w:p>
        </w:tc>
        <w:tc>
          <w:tcPr>
            <w:tcW w:w="0" w:type="auto"/>
          </w:tcPr>
          <w:p w14:paraId="1C855EFD" w14:textId="77777777" w:rsidR="00605664" w:rsidRDefault="00ED3B1B">
            <w:pPr>
              <w:jc w:val="left"/>
            </w:pPr>
            <w:r>
              <w:t>leucine rich repeat and sterile alpha motif containing 1</w:t>
            </w:r>
          </w:p>
        </w:tc>
      </w:tr>
      <w:tr w:rsidR="00605664" w14:paraId="350D10F7" w14:textId="77777777" w:rsidTr="00355120">
        <w:tc>
          <w:tcPr>
            <w:tcW w:w="0" w:type="auto"/>
          </w:tcPr>
          <w:p w14:paraId="7C51257D" w14:textId="77777777" w:rsidR="00605664" w:rsidRDefault="00ED3B1B">
            <w:pPr>
              <w:jc w:val="right"/>
            </w:pPr>
            <w:r>
              <w:t>3</w:t>
            </w:r>
          </w:p>
        </w:tc>
        <w:tc>
          <w:tcPr>
            <w:tcW w:w="0" w:type="auto"/>
          </w:tcPr>
          <w:p w14:paraId="50182066" w14:textId="77777777" w:rsidR="00605664" w:rsidRPr="00355120" w:rsidRDefault="00ED3B1B">
            <w:pPr>
              <w:jc w:val="left"/>
              <w:rPr>
                <w:i/>
                <w:iCs/>
              </w:rPr>
            </w:pPr>
            <w:r w:rsidRPr="00A02129">
              <w:rPr>
                <w:i/>
                <w:iCs/>
              </w:rPr>
              <w:t>S100a8</w:t>
            </w:r>
          </w:p>
        </w:tc>
        <w:tc>
          <w:tcPr>
            <w:tcW w:w="0" w:type="auto"/>
          </w:tcPr>
          <w:p w14:paraId="489FC9C9" w14:textId="77777777" w:rsidR="00605664" w:rsidRDefault="00ED3B1B">
            <w:pPr>
              <w:jc w:val="left"/>
            </w:pPr>
            <w:r>
              <w:t>S100 calcium binding protein A8 (</w:t>
            </w:r>
            <w:proofErr w:type="spellStart"/>
            <w:r>
              <w:t>calgranulin</w:t>
            </w:r>
            <w:proofErr w:type="spellEnd"/>
            <w:r>
              <w:t xml:space="preserve"> A)</w:t>
            </w:r>
          </w:p>
        </w:tc>
      </w:tr>
      <w:tr w:rsidR="00605664" w14:paraId="0DC99A68" w14:textId="77777777" w:rsidTr="00355120">
        <w:tc>
          <w:tcPr>
            <w:tcW w:w="0" w:type="auto"/>
          </w:tcPr>
          <w:p w14:paraId="5150B19D" w14:textId="77777777" w:rsidR="00605664" w:rsidRDefault="00ED3B1B">
            <w:pPr>
              <w:jc w:val="right"/>
            </w:pPr>
            <w:r>
              <w:t>3</w:t>
            </w:r>
          </w:p>
        </w:tc>
        <w:tc>
          <w:tcPr>
            <w:tcW w:w="0" w:type="auto"/>
          </w:tcPr>
          <w:p w14:paraId="1FBAC4BB" w14:textId="77777777" w:rsidR="00605664" w:rsidRPr="00355120" w:rsidRDefault="00ED3B1B">
            <w:pPr>
              <w:jc w:val="left"/>
              <w:rPr>
                <w:i/>
                <w:iCs/>
              </w:rPr>
            </w:pPr>
            <w:r w:rsidRPr="00A02129">
              <w:rPr>
                <w:i/>
                <w:iCs/>
              </w:rPr>
              <w:t>Usp10</w:t>
            </w:r>
          </w:p>
        </w:tc>
        <w:tc>
          <w:tcPr>
            <w:tcW w:w="0" w:type="auto"/>
          </w:tcPr>
          <w:p w14:paraId="5B19F49A" w14:textId="77777777" w:rsidR="00605664" w:rsidRDefault="00ED3B1B">
            <w:pPr>
              <w:jc w:val="left"/>
            </w:pPr>
            <w:r>
              <w:t>ubiquitin specific peptidase 10</w:t>
            </w:r>
          </w:p>
        </w:tc>
      </w:tr>
      <w:tr w:rsidR="00605664" w14:paraId="6B6CF23A" w14:textId="77777777" w:rsidTr="00355120">
        <w:tc>
          <w:tcPr>
            <w:tcW w:w="0" w:type="auto"/>
          </w:tcPr>
          <w:p w14:paraId="0A352ED3" w14:textId="77777777" w:rsidR="00605664" w:rsidRDefault="00ED3B1B">
            <w:pPr>
              <w:jc w:val="right"/>
            </w:pPr>
            <w:r>
              <w:t>3</w:t>
            </w:r>
          </w:p>
        </w:tc>
        <w:tc>
          <w:tcPr>
            <w:tcW w:w="0" w:type="auto"/>
          </w:tcPr>
          <w:p w14:paraId="3551FA1E" w14:textId="77777777" w:rsidR="00605664" w:rsidRPr="00355120" w:rsidRDefault="00ED3B1B">
            <w:pPr>
              <w:jc w:val="left"/>
              <w:rPr>
                <w:i/>
                <w:iCs/>
              </w:rPr>
            </w:pPr>
            <w:r w:rsidRPr="00A02129">
              <w:rPr>
                <w:i/>
                <w:iCs/>
              </w:rPr>
              <w:t>Xbp1</w:t>
            </w:r>
          </w:p>
        </w:tc>
        <w:tc>
          <w:tcPr>
            <w:tcW w:w="0" w:type="auto"/>
          </w:tcPr>
          <w:p w14:paraId="24F523D9" w14:textId="77777777" w:rsidR="00605664" w:rsidRDefault="00ED3B1B">
            <w:pPr>
              <w:jc w:val="left"/>
            </w:pPr>
            <w:r>
              <w:t>X-box binding protein 1</w:t>
            </w:r>
          </w:p>
        </w:tc>
      </w:tr>
      <w:tr w:rsidR="00605664" w14:paraId="12B3B07A" w14:textId="77777777" w:rsidTr="00355120">
        <w:tc>
          <w:tcPr>
            <w:tcW w:w="0" w:type="auto"/>
          </w:tcPr>
          <w:p w14:paraId="4D959654" w14:textId="77777777" w:rsidR="00605664" w:rsidRDefault="00ED3B1B">
            <w:pPr>
              <w:jc w:val="right"/>
            </w:pPr>
            <w:r>
              <w:t>3</w:t>
            </w:r>
          </w:p>
        </w:tc>
        <w:tc>
          <w:tcPr>
            <w:tcW w:w="0" w:type="auto"/>
          </w:tcPr>
          <w:p w14:paraId="7EB4E6B5" w14:textId="77777777" w:rsidR="00605664" w:rsidRPr="00355120" w:rsidRDefault="00ED3B1B">
            <w:pPr>
              <w:jc w:val="left"/>
              <w:rPr>
                <w:i/>
                <w:iCs/>
              </w:rPr>
            </w:pPr>
            <w:r w:rsidRPr="00A02129">
              <w:rPr>
                <w:i/>
                <w:iCs/>
              </w:rPr>
              <w:t>Foxo1</w:t>
            </w:r>
          </w:p>
        </w:tc>
        <w:tc>
          <w:tcPr>
            <w:tcW w:w="0" w:type="auto"/>
          </w:tcPr>
          <w:p w14:paraId="7D03B7EB" w14:textId="77777777" w:rsidR="00605664" w:rsidRDefault="00ED3B1B">
            <w:pPr>
              <w:jc w:val="left"/>
            </w:pPr>
            <w:proofErr w:type="spellStart"/>
            <w:r>
              <w:t>forkhead</w:t>
            </w:r>
            <w:proofErr w:type="spellEnd"/>
            <w:r>
              <w:t xml:space="preserve"> box O1</w:t>
            </w:r>
          </w:p>
        </w:tc>
      </w:tr>
      <w:tr w:rsidR="00605664" w14:paraId="5F76FF94" w14:textId="77777777" w:rsidTr="00355120">
        <w:tc>
          <w:tcPr>
            <w:tcW w:w="0" w:type="auto"/>
          </w:tcPr>
          <w:p w14:paraId="128606C6" w14:textId="77777777" w:rsidR="00605664" w:rsidRDefault="00ED3B1B">
            <w:pPr>
              <w:jc w:val="right"/>
            </w:pPr>
            <w:r>
              <w:t>3</w:t>
            </w:r>
          </w:p>
        </w:tc>
        <w:tc>
          <w:tcPr>
            <w:tcW w:w="0" w:type="auto"/>
          </w:tcPr>
          <w:p w14:paraId="3ABE9439" w14:textId="77777777" w:rsidR="00605664" w:rsidRPr="00355120" w:rsidRDefault="00ED3B1B">
            <w:pPr>
              <w:jc w:val="left"/>
              <w:rPr>
                <w:i/>
                <w:iCs/>
              </w:rPr>
            </w:pPr>
            <w:r w:rsidRPr="00A02129">
              <w:rPr>
                <w:i/>
                <w:iCs/>
              </w:rPr>
              <w:t>Atg101</w:t>
            </w:r>
          </w:p>
        </w:tc>
        <w:tc>
          <w:tcPr>
            <w:tcW w:w="0" w:type="auto"/>
          </w:tcPr>
          <w:p w14:paraId="3C4934AF" w14:textId="77777777" w:rsidR="00605664" w:rsidRDefault="00ED3B1B">
            <w:pPr>
              <w:jc w:val="left"/>
            </w:pPr>
            <w:r>
              <w:t>autophagy related 101</w:t>
            </w:r>
          </w:p>
        </w:tc>
      </w:tr>
      <w:tr w:rsidR="00605664" w14:paraId="52C16533" w14:textId="77777777" w:rsidTr="00355120">
        <w:tc>
          <w:tcPr>
            <w:tcW w:w="0" w:type="auto"/>
          </w:tcPr>
          <w:p w14:paraId="7337C115" w14:textId="77777777" w:rsidR="00605664" w:rsidRDefault="00ED3B1B">
            <w:pPr>
              <w:jc w:val="right"/>
            </w:pPr>
            <w:r>
              <w:t>3</w:t>
            </w:r>
          </w:p>
        </w:tc>
        <w:tc>
          <w:tcPr>
            <w:tcW w:w="0" w:type="auto"/>
          </w:tcPr>
          <w:p w14:paraId="3CF7272F" w14:textId="77777777" w:rsidR="00605664" w:rsidRPr="00355120" w:rsidRDefault="00ED3B1B">
            <w:pPr>
              <w:jc w:val="left"/>
              <w:rPr>
                <w:i/>
                <w:iCs/>
              </w:rPr>
            </w:pPr>
            <w:r w:rsidRPr="00A02129">
              <w:rPr>
                <w:i/>
                <w:iCs/>
              </w:rPr>
              <w:t>Dram1</w:t>
            </w:r>
          </w:p>
        </w:tc>
        <w:tc>
          <w:tcPr>
            <w:tcW w:w="0" w:type="auto"/>
          </w:tcPr>
          <w:p w14:paraId="70A706EB" w14:textId="77777777" w:rsidR="00605664" w:rsidRDefault="00ED3B1B">
            <w:pPr>
              <w:jc w:val="left"/>
            </w:pPr>
            <w:r>
              <w:t>DNA-damage regulated autophagy modulator 1</w:t>
            </w:r>
          </w:p>
        </w:tc>
      </w:tr>
      <w:tr w:rsidR="00605664" w14:paraId="296ACC46" w14:textId="77777777" w:rsidTr="00355120">
        <w:tc>
          <w:tcPr>
            <w:tcW w:w="0" w:type="auto"/>
          </w:tcPr>
          <w:p w14:paraId="60542ADE" w14:textId="77777777" w:rsidR="00605664" w:rsidRDefault="00ED3B1B">
            <w:pPr>
              <w:jc w:val="right"/>
            </w:pPr>
            <w:r>
              <w:t>3</w:t>
            </w:r>
          </w:p>
        </w:tc>
        <w:tc>
          <w:tcPr>
            <w:tcW w:w="0" w:type="auto"/>
          </w:tcPr>
          <w:p w14:paraId="17FD8295" w14:textId="77777777" w:rsidR="00605664" w:rsidRPr="00355120" w:rsidRDefault="00ED3B1B">
            <w:pPr>
              <w:jc w:val="left"/>
              <w:rPr>
                <w:i/>
                <w:iCs/>
              </w:rPr>
            </w:pPr>
            <w:r w:rsidRPr="00A02129">
              <w:rPr>
                <w:i/>
                <w:iCs/>
              </w:rPr>
              <w:t>Ubqln4</w:t>
            </w:r>
          </w:p>
        </w:tc>
        <w:tc>
          <w:tcPr>
            <w:tcW w:w="0" w:type="auto"/>
          </w:tcPr>
          <w:p w14:paraId="7387523C" w14:textId="77777777" w:rsidR="00605664" w:rsidRDefault="00ED3B1B">
            <w:pPr>
              <w:jc w:val="left"/>
            </w:pPr>
            <w:proofErr w:type="spellStart"/>
            <w:r>
              <w:t>ubiquilin</w:t>
            </w:r>
            <w:proofErr w:type="spellEnd"/>
            <w:r>
              <w:t xml:space="preserve"> 4</w:t>
            </w:r>
          </w:p>
        </w:tc>
      </w:tr>
      <w:tr w:rsidR="00605664" w14:paraId="60C99658" w14:textId="77777777" w:rsidTr="00355120">
        <w:tc>
          <w:tcPr>
            <w:tcW w:w="0" w:type="auto"/>
          </w:tcPr>
          <w:p w14:paraId="012B524E" w14:textId="77777777" w:rsidR="00605664" w:rsidRDefault="00ED3B1B">
            <w:pPr>
              <w:jc w:val="right"/>
            </w:pPr>
            <w:r>
              <w:t>3</w:t>
            </w:r>
          </w:p>
        </w:tc>
        <w:tc>
          <w:tcPr>
            <w:tcW w:w="0" w:type="auto"/>
          </w:tcPr>
          <w:p w14:paraId="760128A3" w14:textId="77777777" w:rsidR="00605664" w:rsidRPr="00355120" w:rsidRDefault="00ED3B1B">
            <w:pPr>
              <w:jc w:val="left"/>
              <w:rPr>
                <w:i/>
                <w:iCs/>
              </w:rPr>
            </w:pPr>
            <w:proofErr w:type="spellStart"/>
            <w:r w:rsidRPr="00A02129">
              <w:rPr>
                <w:i/>
                <w:iCs/>
              </w:rPr>
              <w:t>Tigar</w:t>
            </w:r>
            <w:proofErr w:type="spellEnd"/>
          </w:p>
        </w:tc>
        <w:tc>
          <w:tcPr>
            <w:tcW w:w="0" w:type="auto"/>
          </w:tcPr>
          <w:p w14:paraId="2580FF29" w14:textId="77777777" w:rsidR="00605664" w:rsidRDefault="00ED3B1B">
            <w:pPr>
              <w:jc w:val="left"/>
            </w:pPr>
            <w:r>
              <w:t xml:space="preserve">Trp53 induced glycolysis </w:t>
            </w:r>
            <w:proofErr w:type="spellStart"/>
            <w:r>
              <w:t>repulatory</w:t>
            </w:r>
            <w:proofErr w:type="spellEnd"/>
            <w:r>
              <w:t xml:space="preserve"> phosphatase</w:t>
            </w:r>
          </w:p>
        </w:tc>
      </w:tr>
      <w:tr w:rsidR="00605664" w14:paraId="0B041D19" w14:textId="77777777" w:rsidTr="00355120">
        <w:tc>
          <w:tcPr>
            <w:tcW w:w="0" w:type="auto"/>
          </w:tcPr>
          <w:p w14:paraId="30998EA1" w14:textId="77777777" w:rsidR="00605664" w:rsidRDefault="00ED3B1B">
            <w:pPr>
              <w:jc w:val="right"/>
            </w:pPr>
            <w:r>
              <w:t>4</w:t>
            </w:r>
          </w:p>
        </w:tc>
        <w:tc>
          <w:tcPr>
            <w:tcW w:w="0" w:type="auto"/>
          </w:tcPr>
          <w:p w14:paraId="0E01761B" w14:textId="77777777" w:rsidR="00605664" w:rsidRPr="00355120" w:rsidRDefault="00ED3B1B">
            <w:pPr>
              <w:jc w:val="left"/>
              <w:rPr>
                <w:i/>
                <w:iCs/>
              </w:rPr>
            </w:pPr>
            <w:proofErr w:type="spellStart"/>
            <w:r w:rsidRPr="00A02129">
              <w:rPr>
                <w:i/>
                <w:iCs/>
              </w:rPr>
              <w:t>Tfeb</w:t>
            </w:r>
            <w:proofErr w:type="spellEnd"/>
          </w:p>
        </w:tc>
        <w:tc>
          <w:tcPr>
            <w:tcW w:w="0" w:type="auto"/>
          </w:tcPr>
          <w:p w14:paraId="691CA573" w14:textId="77777777" w:rsidR="00605664" w:rsidRDefault="00ED3B1B">
            <w:pPr>
              <w:jc w:val="left"/>
            </w:pPr>
            <w:r>
              <w:t>transcription factor EB</w:t>
            </w:r>
          </w:p>
        </w:tc>
      </w:tr>
      <w:tr w:rsidR="00605664" w14:paraId="7483AA63" w14:textId="77777777" w:rsidTr="00355120">
        <w:tc>
          <w:tcPr>
            <w:tcW w:w="0" w:type="auto"/>
          </w:tcPr>
          <w:p w14:paraId="37DD0646" w14:textId="77777777" w:rsidR="00605664" w:rsidRDefault="00ED3B1B">
            <w:pPr>
              <w:jc w:val="right"/>
            </w:pPr>
            <w:r>
              <w:lastRenderedPageBreak/>
              <w:t>4</w:t>
            </w:r>
          </w:p>
        </w:tc>
        <w:tc>
          <w:tcPr>
            <w:tcW w:w="0" w:type="auto"/>
          </w:tcPr>
          <w:p w14:paraId="35467C21" w14:textId="77777777" w:rsidR="00605664" w:rsidRPr="00355120" w:rsidRDefault="00ED3B1B">
            <w:pPr>
              <w:jc w:val="left"/>
              <w:rPr>
                <w:i/>
                <w:iCs/>
              </w:rPr>
            </w:pPr>
            <w:r w:rsidRPr="00A02129">
              <w:rPr>
                <w:i/>
                <w:iCs/>
              </w:rPr>
              <w:t>Park2</w:t>
            </w:r>
          </w:p>
        </w:tc>
        <w:tc>
          <w:tcPr>
            <w:tcW w:w="0" w:type="auto"/>
          </w:tcPr>
          <w:p w14:paraId="6C14C983" w14:textId="77777777" w:rsidR="00605664" w:rsidRDefault="00ED3B1B">
            <w:pPr>
              <w:jc w:val="left"/>
            </w:pPr>
            <w:r>
              <w:t xml:space="preserve">Parkinson disease (autosomal recessive, juvenile) 2, </w:t>
            </w:r>
            <w:proofErr w:type="spellStart"/>
            <w:r>
              <w:t>parkin</w:t>
            </w:r>
            <w:proofErr w:type="spellEnd"/>
          </w:p>
        </w:tc>
      </w:tr>
      <w:tr w:rsidR="00605664" w14:paraId="2E89231B" w14:textId="77777777" w:rsidTr="00355120">
        <w:tc>
          <w:tcPr>
            <w:tcW w:w="0" w:type="auto"/>
          </w:tcPr>
          <w:p w14:paraId="7A2C8548" w14:textId="77777777" w:rsidR="00605664" w:rsidRDefault="00ED3B1B">
            <w:pPr>
              <w:jc w:val="right"/>
            </w:pPr>
            <w:r>
              <w:t>4</w:t>
            </w:r>
          </w:p>
        </w:tc>
        <w:tc>
          <w:tcPr>
            <w:tcW w:w="0" w:type="auto"/>
          </w:tcPr>
          <w:p w14:paraId="19021BF6" w14:textId="77777777" w:rsidR="00605664" w:rsidRPr="00355120" w:rsidRDefault="00ED3B1B">
            <w:pPr>
              <w:jc w:val="left"/>
              <w:rPr>
                <w:i/>
                <w:iCs/>
              </w:rPr>
            </w:pPr>
            <w:r w:rsidRPr="00A02129">
              <w:rPr>
                <w:i/>
                <w:iCs/>
              </w:rPr>
              <w:t>Stbd1</w:t>
            </w:r>
          </w:p>
        </w:tc>
        <w:tc>
          <w:tcPr>
            <w:tcW w:w="0" w:type="auto"/>
          </w:tcPr>
          <w:p w14:paraId="00F76923" w14:textId="77777777" w:rsidR="00605664" w:rsidRDefault="00ED3B1B">
            <w:pPr>
              <w:jc w:val="left"/>
            </w:pPr>
            <w:r>
              <w:t>starch binding domain 1</w:t>
            </w:r>
          </w:p>
        </w:tc>
      </w:tr>
      <w:tr w:rsidR="00605664" w14:paraId="1A51C6A8" w14:textId="77777777" w:rsidTr="00355120">
        <w:tc>
          <w:tcPr>
            <w:tcW w:w="0" w:type="auto"/>
          </w:tcPr>
          <w:p w14:paraId="5E148FE9" w14:textId="77777777" w:rsidR="00605664" w:rsidRDefault="00ED3B1B">
            <w:pPr>
              <w:jc w:val="right"/>
            </w:pPr>
            <w:r>
              <w:t>4</w:t>
            </w:r>
          </w:p>
        </w:tc>
        <w:tc>
          <w:tcPr>
            <w:tcW w:w="0" w:type="auto"/>
          </w:tcPr>
          <w:p w14:paraId="55E1BF76" w14:textId="77777777" w:rsidR="00605664" w:rsidRPr="00355120" w:rsidRDefault="00ED3B1B">
            <w:pPr>
              <w:jc w:val="left"/>
              <w:rPr>
                <w:i/>
                <w:iCs/>
              </w:rPr>
            </w:pPr>
            <w:r w:rsidRPr="00A02129">
              <w:rPr>
                <w:i/>
                <w:iCs/>
              </w:rPr>
              <w:t>Fam134b</w:t>
            </w:r>
          </w:p>
        </w:tc>
        <w:tc>
          <w:tcPr>
            <w:tcW w:w="0" w:type="auto"/>
          </w:tcPr>
          <w:p w14:paraId="507B03E8" w14:textId="77777777" w:rsidR="00605664" w:rsidRDefault="00ED3B1B">
            <w:pPr>
              <w:jc w:val="left"/>
            </w:pPr>
            <w:r>
              <w:t>family with sequence similarity 134, member B</w:t>
            </w:r>
          </w:p>
        </w:tc>
      </w:tr>
      <w:tr w:rsidR="00605664" w14:paraId="274D825A" w14:textId="77777777" w:rsidTr="00355120">
        <w:tc>
          <w:tcPr>
            <w:tcW w:w="0" w:type="auto"/>
          </w:tcPr>
          <w:p w14:paraId="4E3ED9AC" w14:textId="77777777" w:rsidR="00605664" w:rsidRDefault="00ED3B1B">
            <w:pPr>
              <w:jc w:val="right"/>
            </w:pPr>
            <w:r>
              <w:t>4</w:t>
            </w:r>
          </w:p>
        </w:tc>
        <w:tc>
          <w:tcPr>
            <w:tcW w:w="0" w:type="auto"/>
          </w:tcPr>
          <w:p w14:paraId="5C316FA1" w14:textId="77777777" w:rsidR="00605664" w:rsidRPr="00355120" w:rsidRDefault="00ED3B1B">
            <w:pPr>
              <w:jc w:val="left"/>
              <w:rPr>
                <w:i/>
                <w:iCs/>
              </w:rPr>
            </w:pPr>
            <w:r w:rsidRPr="00A02129">
              <w:rPr>
                <w:i/>
                <w:iCs/>
              </w:rPr>
              <w:t>Dram2</w:t>
            </w:r>
          </w:p>
        </w:tc>
        <w:tc>
          <w:tcPr>
            <w:tcW w:w="0" w:type="auto"/>
          </w:tcPr>
          <w:p w14:paraId="6F944CA6" w14:textId="77777777" w:rsidR="00605664" w:rsidRDefault="00ED3B1B">
            <w:pPr>
              <w:jc w:val="left"/>
            </w:pPr>
            <w:r>
              <w:t>DNA-damage regulated autophagy modulator 2</w:t>
            </w:r>
          </w:p>
        </w:tc>
      </w:tr>
      <w:tr w:rsidR="00605664" w14:paraId="6D3D31E3" w14:textId="77777777" w:rsidTr="00355120">
        <w:tc>
          <w:tcPr>
            <w:tcW w:w="0" w:type="auto"/>
          </w:tcPr>
          <w:p w14:paraId="638E8EE2" w14:textId="77777777" w:rsidR="00605664" w:rsidRDefault="00ED3B1B">
            <w:pPr>
              <w:jc w:val="right"/>
            </w:pPr>
            <w:r>
              <w:t>4</w:t>
            </w:r>
          </w:p>
        </w:tc>
        <w:tc>
          <w:tcPr>
            <w:tcW w:w="0" w:type="auto"/>
          </w:tcPr>
          <w:p w14:paraId="6F0C6C49" w14:textId="77777777" w:rsidR="00605664" w:rsidRPr="00355120" w:rsidRDefault="00ED3B1B">
            <w:pPr>
              <w:jc w:val="left"/>
              <w:rPr>
                <w:i/>
                <w:iCs/>
              </w:rPr>
            </w:pPr>
            <w:r w:rsidRPr="00A02129">
              <w:rPr>
                <w:i/>
                <w:iCs/>
              </w:rPr>
              <w:t>Trp53inp2</w:t>
            </w:r>
          </w:p>
        </w:tc>
        <w:tc>
          <w:tcPr>
            <w:tcW w:w="0" w:type="auto"/>
          </w:tcPr>
          <w:p w14:paraId="4AA313D8" w14:textId="77777777" w:rsidR="00605664" w:rsidRDefault="00ED3B1B">
            <w:pPr>
              <w:jc w:val="left"/>
            </w:pPr>
            <w:r>
              <w:t>transformation related protein 53 inducible nuclear protein 2</w:t>
            </w:r>
          </w:p>
        </w:tc>
      </w:tr>
      <w:tr w:rsidR="00605664" w14:paraId="28911EA3" w14:textId="77777777" w:rsidTr="00355120">
        <w:tc>
          <w:tcPr>
            <w:tcW w:w="0" w:type="auto"/>
          </w:tcPr>
          <w:p w14:paraId="5FAFCB4C" w14:textId="77777777" w:rsidR="00605664" w:rsidRDefault="00ED3B1B">
            <w:pPr>
              <w:jc w:val="right"/>
            </w:pPr>
            <w:r>
              <w:t>4</w:t>
            </w:r>
          </w:p>
        </w:tc>
        <w:tc>
          <w:tcPr>
            <w:tcW w:w="0" w:type="auto"/>
          </w:tcPr>
          <w:p w14:paraId="761709EF" w14:textId="77777777" w:rsidR="00605664" w:rsidRPr="00355120" w:rsidRDefault="00ED3B1B">
            <w:pPr>
              <w:jc w:val="left"/>
              <w:rPr>
                <w:i/>
                <w:iCs/>
              </w:rPr>
            </w:pPr>
            <w:r w:rsidRPr="00A02129">
              <w:rPr>
                <w:i/>
                <w:iCs/>
              </w:rPr>
              <w:t>3110043O21Rik</w:t>
            </w:r>
          </w:p>
        </w:tc>
        <w:tc>
          <w:tcPr>
            <w:tcW w:w="0" w:type="auto"/>
          </w:tcPr>
          <w:p w14:paraId="6CE5022B" w14:textId="77777777" w:rsidR="00605664" w:rsidRDefault="00ED3B1B">
            <w:pPr>
              <w:jc w:val="left"/>
            </w:pPr>
            <w:r>
              <w:t>RIKEN cDNA 3110043O21 gene</w:t>
            </w:r>
          </w:p>
        </w:tc>
      </w:tr>
      <w:tr w:rsidR="00605664" w14:paraId="48133A38" w14:textId="77777777" w:rsidTr="00355120">
        <w:tc>
          <w:tcPr>
            <w:tcW w:w="0" w:type="auto"/>
          </w:tcPr>
          <w:p w14:paraId="62512629" w14:textId="77777777" w:rsidR="00605664" w:rsidRDefault="00ED3B1B">
            <w:pPr>
              <w:jc w:val="right"/>
            </w:pPr>
            <w:r>
              <w:t>4</w:t>
            </w:r>
          </w:p>
        </w:tc>
        <w:tc>
          <w:tcPr>
            <w:tcW w:w="0" w:type="auto"/>
          </w:tcPr>
          <w:p w14:paraId="5E31CFA7" w14:textId="77777777" w:rsidR="00605664" w:rsidRPr="00355120" w:rsidRDefault="00ED3B1B">
            <w:pPr>
              <w:jc w:val="left"/>
              <w:rPr>
                <w:i/>
                <w:iCs/>
              </w:rPr>
            </w:pPr>
            <w:r w:rsidRPr="00A02129">
              <w:rPr>
                <w:i/>
                <w:iCs/>
              </w:rPr>
              <w:t>Prkaa2</w:t>
            </w:r>
          </w:p>
        </w:tc>
        <w:tc>
          <w:tcPr>
            <w:tcW w:w="0" w:type="auto"/>
          </w:tcPr>
          <w:p w14:paraId="37F834ED" w14:textId="77777777" w:rsidR="00605664" w:rsidRDefault="00ED3B1B">
            <w:pPr>
              <w:jc w:val="left"/>
            </w:pPr>
            <w:r>
              <w:t>protein kinase, AMP-activated, alpha 2 catalytic subunit</w:t>
            </w:r>
          </w:p>
        </w:tc>
      </w:tr>
      <w:tr w:rsidR="00605664" w14:paraId="42DE0CA1" w14:textId="77777777" w:rsidTr="00355120">
        <w:tc>
          <w:tcPr>
            <w:tcW w:w="0" w:type="auto"/>
          </w:tcPr>
          <w:p w14:paraId="24AD532F" w14:textId="77777777" w:rsidR="00605664" w:rsidRDefault="00ED3B1B">
            <w:pPr>
              <w:jc w:val="right"/>
            </w:pPr>
            <w:r>
              <w:t>4</w:t>
            </w:r>
          </w:p>
        </w:tc>
        <w:tc>
          <w:tcPr>
            <w:tcW w:w="0" w:type="auto"/>
          </w:tcPr>
          <w:p w14:paraId="285CE793" w14:textId="77777777" w:rsidR="00605664" w:rsidRPr="00355120" w:rsidRDefault="00ED3B1B">
            <w:pPr>
              <w:jc w:val="left"/>
              <w:rPr>
                <w:i/>
                <w:iCs/>
              </w:rPr>
            </w:pPr>
            <w:r w:rsidRPr="00A02129">
              <w:rPr>
                <w:i/>
                <w:iCs/>
              </w:rPr>
              <w:t>Tmbim6</w:t>
            </w:r>
          </w:p>
        </w:tc>
        <w:tc>
          <w:tcPr>
            <w:tcW w:w="0" w:type="auto"/>
          </w:tcPr>
          <w:p w14:paraId="0F2CC068" w14:textId="77777777" w:rsidR="00605664" w:rsidRDefault="00ED3B1B">
            <w:pPr>
              <w:jc w:val="left"/>
            </w:pPr>
            <w:r>
              <w:t>transmembrane BAX inhibitor motif containing 6</w:t>
            </w:r>
          </w:p>
        </w:tc>
      </w:tr>
      <w:tr w:rsidR="00605664" w14:paraId="30D94730" w14:textId="77777777" w:rsidTr="00355120">
        <w:tc>
          <w:tcPr>
            <w:tcW w:w="0" w:type="auto"/>
          </w:tcPr>
          <w:p w14:paraId="5B9754D4" w14:textId="77777777" w:rsidR="00605664" w:rsidRDefault="00ED3B1B">
            <w:pPr>
              <w:jc w:val="right"/>
            </w:pPr>
            <w:r>
              <w:t>4</w:t>
            </w:r>
          </w:p>
        </w:tc>
        <w:tc>
          <w:tcPr>
            <w:tcW w:w="0" w:type="auto"/>
          </w:tcPr>
          <w:p w14:paraId="579E28C6" w14:textId="77777777" w:rsidR="00605664" w:rsidRPr="00355120" w:rsidRDefault="00ED3B1B">
            <w:pPr>
              <w:jc w:val="left"/>
              <w:rPr>
                <w:i/>
                <w:iCs/>
              </w:rPr>
            </w:pPr>
            <w:r w:rsidRPr="00A02129">
              <w:rPr>
                <w:i/>
                <w:iCs/>
              </w:rPr>
              <w:t>Plekhm1</w:t>
            </w:r>
          </w:p>
        </w:tc>
        <w:tc>
          <w:tcPr>
            <w:tcW w:w="0" w:type="auto"/>
          </w:tcPr>
          <w:p w14:paraId="698F1303" w14:textId="77777777" w:rsidR="00605664" w:rsidRDefault="00ED3B1B">
            <w:pPr>
              <w:jc w:val="left"/>
            </w:pPr>
            <w:proofErr w:type="spellStart"/>
            <w:r>
              <w:t>pleckstrin</w:t>
            </w:r>
            <w:proofErr w:type="spellEnd"/>
            <w:r>
              <w:t xml:space="preserve"> homology domain containing, family M (with RUN domain) member 1</w:t>
            </w:r>
          </w:p>
        </w:tc>
      </w:tr>
      <w:tr w:rsidR="00605664" w14:paraId="51C4ABD5" w14:textId="77777777" w:rsidTr="00355120">
        <w:tc>
          <w:tcPr>
            <w:tcW w:w="0" w:type="auto"/>
          </w:tcPr>
          <w:p w14:paraId="1A8CC1E6" w14:textId="77777777" w:rsidR="00605664" w:rsidRDefault="00ED3B1B">
            <w:pPr>
              <w:jc w:val="right"/>
            </w:pPr>
            <w:r>
              <w:t>4</w:t>
            </w:r>
          </w:p>
        </w:tc>
        <w:tc>
          <w:tcPr>
            <w:tcW w:w="0" w:type="auto"/>
          </w:tcPr>
          <w:p w14:paraId="24F756A5" w14:textId="77777777" w:rsidR="00605664" w:rsidRPr="00355120" w:rsidRDefault="00ED3B1B">
            <w:pPr>
              <w:jc w:val="left"/>
              <w:rPr>
                <w:i/>
                <w:iCs/>
              </w:rPr>
            </w:pPr>
            <w:r w:rsidRPr="00A02129">
              <w:rPr>
                <w:i/>
                <w:iCs/>
              </w:rPr>
              <w:t>Nrbf2</w:t>
            </w:r>
          </w:p>
        </w:tc>
        <w:tc>
          <w:tcPr>
            <w:tcW w:w="0" w:type="auto"/>
          </w:tcPr>
          <w:p w14:paraId="3FC3B35C" w14:textId="77777777" w:rsidR="00605664" w:rsidRDefault="00ED3B1B">
            <w:pPr>
              <w:jc w:val="left"/>
            </w:pPr>
            <w:r>
              <w:t>nuclear receptor binding factor 2</w:t>
            </w:r>
          </w:p>
        </w:tc>
      </w:tr>
    </w:tbl>
    <w:p w14:paraId="0100FB4D" w14:textId="77777777" w:rsidR="00605664" w:rsidRDefault="00ED3B1B">
      <w:pPr>
        <w:pStyle w:val="Heading3"/>
      </w:pPr>
      <w:bookmarkStart w:id="185" w:name="table-2"/>
      <w:bookmarkEnd w:id="185"/>
      <w:r>
        <w:lastRenderedPageBreak/>
        <w:t>table 2</w:t>
      </w:r>
    </w:p>
    <w:p w14:paraId="1DB56230" w14:textId="1FDBFEA1" w:rsidR="00605664" w:rsidRDefault="00ED3B1B">
      <w:r w:rsidRPr="008838EB">
        <w:rPr>
          <w:b/>
        </w:rPr>
        <w:t>Table 2.</w:t>
      </w:r>
      <w:r>
        <w:t xml:space="preserve"> Non-autophagy genes with similar expression patterns</w:t>
      </w:r>
      <w:r w:rsidR="000468B5">
        <w:t>.</w:t>
      </w:r>
    </w:p>
    <w:tbl>
      <w:tblPr>
        <w:tblStyle w:val="table"/>
        <w:tblW w:w="9360" w:type="dxa"/>
        <w:tblLook w:val="04A0" w:firstRow="1" w:lastRow="0" w:firstColumn="1" w:lastColumn="0" w:noHBand="0" w:noVBand="1"/>
      </w:tblPr>
      <w:tblGrid>
        <w:gridCol w:w="1030"/>
        <w:gridCol w:w="1084"/>
        <w:gridCol w:w="7300"/>
      </w:tblGrid>
      <w:tr w:rsidR="000468B5" w:rsidRPr="000468B5" w14:paraId="2867EACA" w14:textId="77777777" w:rsidTr="000468B5">
        <w:trPr>
          <w:cnfStyle w:val="100000000000" w:firstRow="1" w:lastRow="0" w:firstColumn="0" w:lastColumn="0" w:oddVBand="0" w:evenVBand="0" w:oddHBand="0" w:evenHBand="0" w:firstRowFirstColumn="0" w:firstRowLastColumn="0" w:lastRowFirstColumn="0" w:lastRowLastColumn="0"/>
          <w:trHeight w:val="320"/>
        </w:trPr>
        <w:tc>
          <w:tcPr>
            <w:tcW w:w="1030" w:type="dxa"/>
            <w:noWrap/>
            <w:hideMark/>
          </w:tcPr>
          <w:p w14:paraId="057BE2D2" w14:textId="77777777" w:rsidR="000468B5" w:rsidRPr="0027577C" w:rsidRDefault="000468B5" w:rsidP="0027577C">
            <w:pPr>
              <w:jc w:val="left"/>
              <w:rPr>
                <w:rFonts w:eastAsia="Times New Roman" w:cs="Times New Roman"/>
                <w:color w:val="000000"/>
                <w:szCs w:val="22"/>
                <w:lang w:eastAsia="ko-KR"/>
              </w:rPr>
            </w:pPr>
            <w:r w:rsidRPr="0027577C">
              <w:rPr>
                <w:rFonts w:eastAsia="Times New Roman" w:cs="Times New Roman"/>
                <w:color w:val="000000"/>
                <w:szCs w:val="22"/>
                <w:lang w:eastAsia="ko-KR"/>
              </w:rPr>
              <w:t>Cluster</w:t>
            </w:r>
          </w:p>
        </w:tc>
        <w:tc>
          <w:tcPr>
            <w:tcW w:w="1030" w:type="dxa"/>
            <w:noWrap/>
            <w:hideMark/>
          </w:tcPr>
          <w:p w14:paraId="7CB93A26" w14:textId="77777777" w:rsidR="000468B5" w:rsidRPr="0027577C" w:rsidRDefault="000468B5" w:rsidP="0027577C">
            <w:pPr>
              <w:jc w:val="left"/>
              <w:rPr>
                <w:rFonts w:eastAsia="Times New Roman" w:cs="Times New Roman"/>
                <w:color w:val="000000"/>
                <w:szCs w:val="22"/>
                <w:lang w:eastAsia="ko-KR"/>
              </w:rPr>
            </w:pPr>
            <w:r w:rsidRPr="0027577C">
              <w:rPr>
                <w:rFonts w:eastAsia="Times New Roman" w:cs="Times New Roman"/>
                <w:color w:val="000000"/>
                <w:szCs w:val="22"/>
                <w:lang w:eastAsia="ko-KR"/>
              </w:rPr>
              <w:t>Symbol</w:t>
            </w:r>
          </w:p>
        </w:tc>
        <w:tc>
          <w:tcPr>
            <w:tcW w:w="7300" w:type="dxa"/>
            <w:noWrap/>
            <w:hideMark/>
          </w:tcPr>
          <w:p w14:paraId="68F8B5EB" w14:textId="77777777" w:rsidR="000468B5" w:rsidRPr="0027577C" w:rsidRDefault="000468B5" w:rsidP="0027577C">
            <w:pPr>
              <w:jc w:val="left"/>
              <w:rPr>
                <w:rFonts w:eastAsia="Times New Roman" w:cs="Times New Roman"/>
                <w:color w:val="000000"/>
                <w:szCs w:val="22"/>
                <w:lang w:eastAsia="ko-KR"/>
              </w:rPr>
            </w:pPr>
            <w:r w:rsidRPr="0027577C">
              <w:rPr>
                <w:rFonts w:eastAsia="Times New Roman" w:cs="Times New Roman"/>
                <w:color w:val="000000"/>
                <w:szCs w:val="22"/>
                <w:lang w:eastAsia="ko-KR"/>
              </w:rPr>
              <w:t>Name</w:t>
            </w:r>
          </w:p>
        </w:tc>
      </w:tr>
      <w:tr w:rsidR="000468B5" w:rsidRPr="000468B5" w14:paraId="527E97D0" w14:textId="77777777" w:rsidTr="0027577C">
        <w:trPr>
          <w:trHeight w:val="320"/>
        </w:trPr>
        <w:tc>
          <w:tcPr>
            <w:tcW w:w="1030" w:type="dxa"/>
            <w:shd w:val="clear" w:color="auto" w:fill="auto"/>
            <w:noWrap/>
            <w:hideMark/>
          </w:tcPr>
          <w:p w14:paraId="35A708DF" w14:textId="77777777" w:rsidR="000468B5" w:rsidRPr="0027577C" w:rsidRDefault="000468B5" w:rsidP="0027577C">
            <w:pPr>
              <w:jc w:val="left"/>
              <w:rPr>
                <w:rFonts w:eastAsia="Times New Roman" w:cs="Times New Roman"/>
                <w:color w:val="000000"/>
                <w:szCs w:val="22"/>
                <w:lang w:eastAsia="ko-KR"/>
              </w:rPr>
            </w:pPr>
            <w:r w:rsidRPr="0027577C">
              <w:rPr>
                <w:rFonts w:eastAsia="Times New Roman" w:cs="Times New Roman"/>
                <w:color w:val="000000"/>
                <w:szCs w:val="22"/>
                <w:lang w:eastAsia="ko-KR"/>
              </w:rPr>
              <w:t>Similar 1</w:t>
            </w:r>
          </w:p>
        </w:tc>
        <w:tc>
          <w:tcPr>
            <w:tcW w:w="1030" w:type="dxa"/>
            <w:shd w:val="clear" w:color="auto" w:fill="auto"/>
            <w:noWrap/>
            <w:hideMark/>
          </w:tcPr>
          <w:p w14:paraId="640C2368" w14:textId="77777777" w:rsidR="000468B5" w:rsidRPr="0027577C" w:rsidRDefault="000468B5" w:rsidP="0027577C">
            <w:pPr>
              <w:jc w:val="left"/>
              <w:rPr>
                <w:rFonts w:eastAsia="Times New Roman" w:cs="Times New Roman"/>
                <w:i/>
                <w:color w:val="000000"/>
                <w:szCs w:val="22"/>
                <w:lang w:eastAsia="ko-KR"/>
              </w:rPr>
            </w:pPr>
            <w:r w:rsidRPr="0027577C">
              <w:rPr>
                <w:rFonts w:eastAsia="Times New Roman" w:cs="Times New Roman"/>
                <w:i/>
                <w:color w:val="000000"/>
                <w:szCs w:val="22"/>
                <w:lang w:eastAsia="ko-KR"/>
              </w:rPr>
              <w:t>Sfxn3</w:t>
            </w:r>
          </w:p>
        </w:tc>
        <w:tc>
          <w:tcPr>
            <w:tcW w:w="7300" w:type="dxa"/>
            <w:shd w:val="clear" w:color="auto" w:fill="auto"/>
            <w:noWrap/>
            <w:hideMark/>
          </w:tcPr>
          <w:p w14:paraId="40B7492A" w14:textId="77777777" w:rsidR="000468B5" w:rsidRPr="0027577C" w:rsidRDefault="000468B5" w:rsidP="0027577C">
            <w:pPr>
              <w:jc w:val="left"/>
              <w:rPr>
                <w:rFonts w:eastAsia="Times New Roman" w:cs="Times New Roman"/>
                <w:color w:val="000000"/>
                <w:szCs w:val="22"/>
                <w:lang w:eastAsia="ko-KR"/>
              </w:rPr>
            </w:pPr>
            <w:proofErr w:type="spellStart"/>
            <w:r w:rsidRPr="0027577C">
              <w:rPr>
                <w:rFonts w:eastAsia="Times New Roman" w:cs="Times New Roman"/>
                <w:color w:val="000000"/>
                <w:szCs w:val="22"/>
                <w:lang w:eastAsia="ko-KR"/>
              </w:rPr>
              <w:t>sideroflexin</w:t>
            </w:r>
            <w:proofErr w:type="spellEnd"/>
            <w:r w:rsidRPr="0027577C">
              <w:rPr>
                <w:rFonts w:eastAsia="Times New Roman" w:cs="Times New Roman"/>
                <w:color w:val="000000"/>
                <w:szCs w:val="22"/>
                <w:lang w:eastAsia="ko-KR"/>
              </w:rPr>
              <w:t xml:space="preserve"> 3</w:t>
            </w:r>
          </w:p>
        </w:tc>
      </w:tr>
      <w:tr w:rsidR="000468B5" w:rsidRPr="000468B5" w14:paraId="467FF613" w14:textId="77777777" w:rsidTr="0027577C">
        <w:trPr>
          <w:trHeight w:val="320"/>
        </w:trPr>
        <w:tc>
          <w:tcPr>
            <w:tcW w:w="1030" w:type="dxa"/>
            <w:shd w:val="clear" w:color="auto" w:fill="auto"/>
            <w:noWrap/>
            <w:hideMark/>
          </w:tcPr>
          <w:p w14:paraId="5D92F24F" w14:textId="77777777" w:rsidR="000468B5" w:rsidRPr="0027577C" w:rsidRDefault="000468B5" w:rsidP="0027577C">
            <w:pPr>
              <w:jc w:val="left"/>
              <w:rPr>
                <w:rFonts w:eastAsia="Times New Roman" w:cs="Times New Roman"/>
                <w:color w:val="000000"/>
                <w:szCs w:val="22"/>
                <w:lang w:eastAsia="ko-KR"/>
              </w:rPr>
            </w:pPr>
            <w:r w:rsidRPr="0027577C">
              <w:rPr>
                <w:rFonts w:eastAsia="Times New Roman" w:cs="Times New Roman"/>
                <w:color w:val="000000"/>
                <w:szCs w:val="22"/>
                <w:lang w:eastAsia="ko-KR"/>
              </w:rPr>
              <w:t>Similar 1</w:t>
            </w:r>
          </w:p>
        </w:tc>
        <w:tc>
          <w:tcPr>
            <w:tcW w:w="1030" w:type="dxa"/>
            <w:shd w:val="clear" w:color="auto" w:fill="auto"/>
            <w:noWrap/>
            <w:hideMark/>
          </w:tcPr>
          <w:p w14:paraId="6966A22E" w14:textId="77777777" w:rsidR="000468B5" w:rsidRPr="0027577C" w:rsidRDefault="000468B5" w:rsidP="0027577C">
            <w:pPr>
              <w:jc w:val="left"/>
              <w:rPr>
                <w:rFonts w:eastAsia="Times New Roman" w:cs="Times New Roman"/>
                <w:i/>
                <w:color w:val="000000"/>
                <w:szCs w:val="22"/>
                <w:lang w:eastAsia="ko-KR"/>
              </w:rPr>
            </w:pPr>
            <w:r w:rsidRPr="0027577C">
              <w:rPr>
                <w:rFonts w:eastAsia="Times New Roman" w:cs="Times New Roman"/>
                <w:i/>
                <w:color w:val="000000"/>
                <w:szCs w:val="22"/>
                <w:lang w:eastAsia="ko-KR"/>
              </w:rPr>
              <w:t>Plxnb2</w:t>
            </w:r>
          </w:p>
        </w:tc>
        <w:tc>
          <w:tcPr>
            <w:tcW w:w="7300" w:type="dxa"/>
            <w:shd w:val="clear" w:color="auto" w:fill="auto"/>
            <w:noWrap/>
            <w:hideMark/>
          </w:tcPr>
          <w:p w14:paraId="2168A49E" w14:textId="77777777" w:rsidR="000468B5" w:rsidRPr="0027577C" w:rsidRDefault="000468B5" w:rsidP="0027577C">
            <w:pPr>
              <w:jc w:val="left"/>
              <w:rPr>
                <w:rFonts w:eastAsia="Times New Roman" w:cs="Times New Roman"/>
                <w:color w:val="000000"/>
                <w:szCs w:val="22"/>
                <w:lang w:eastAsia="ko-KR"/>
              </w:rPr>
            </w:pPr>
            <w:proofErr w:type="spellStart"/>
            <w:r w:rsidRPr="0027577C">
              <w:rPr>
                <w:rFonts w:eastAsia="Times New Roman" w:cs="Times New Roman"/>
                <w:color w:val="000000"/>
                <w:szCs w:val="22"/>
                <w:lang w:eastAsia="ko-KR"/>
              </w:rPr>
              <w:t>plexin</w:t>
            </w:r>
            <w:proofErr w:type="spellEnd"/>
            <w:r w:rsidRPr="0027577C">
              <w:rPr>
                <w:rFonts w:eastAsia="Times New Roman" w:cs="Times New Roman"/>
                <w:color w:val="000000"/>
                <w:szCs w:val="22"/>
                <w:lang w:eastAsia="ko-KR"/>
              </w:rPr>
              <w:t xml:space="preserve"> B2</w:t>
            </w:r>
          </w:p>
        </w:tc>
      </w:tr>
      <w:tr w:rsidR="000468B5" w:rsidRPr="000468B5" w14:paraId="205ECF7B" w14:textId="77777777" w:rsidTr="0027577C">
        <w:trPr>
          <w:trHeight w:val="320"/>
        </w:trPr>
        <w:tc>
          <w:tcPr>
            <w:tcW w:w="1030" w:type="dxa"/>
            <w:shd w:val="clear" w:color="auto" w:fill="auto"/>
            <w:noWrap/>
            <w:hideMark/>
          </w:tcPr>
          <w:p w14:paraId="361004FB" w14:textId="77777777" w:rsidR="000468B5" w:rsidRPr="0027577C" w:rsidRDefault="000468B5" w:rsidP="0027577C">
            <w:pPr>
              <w:jc w:val="left"/>
              <w:rPr>
                <w:rFonts w:eastAsia="Times New Roman" w:cs="Times New Roman"/>
                <w:color w:val="000000"/>
                <w:szCs w:val="22"/>
                <w:lang w:eastAsia="ko-KR"/>
              </w:rPr>
            </w:pPr>
            <w:r w:rsidRPr="0027577C">
              <w:rPr>
                <w:rFonts w:eastAsia="Times New Roman" w:cs="Times New Roman"/>
                <w:color w:val="000000"/>
                <w:szCs w:val="22"/>
                <w:lang w:eastAsia="ko-KR"/>
              </w:rPr>
              <w:t>Similar 1</w:t>
            </w:r>
          </w:p>
        </w:tc>
        <w:tc>
          <w:tcPr>
            <w:tcW w:w="1030" w:type="dxa"/>
            <w:shd w:val="clear" w:color="auto" w:fill="auto"/>
            <w:noWrap/>
            <w:hideMark/>
          </w:tcPr>
          <w:p w14:paraId="1F9BCF00" w14:textId="77777777" w:rsidR="000468B5" w:rsidRPr="0027577C" w:rsidRDefault="000468B5" w:rsidP="0027577C">
            <w:pPr>
              <w:jc w:val="left"/>
              <w:rPr>
                <w:rFonts w:eastAsia="Times New Roman" w:cs="Times New Roman"/>
                <w:i/>
                <w:color w:val="000000"/>
                <w:szCs w:val="22"/>
                <w:lang w:eastAsia="ko-KR"/>
              </w:rPr>
            </w:pPr>
            <w:r w:rsidRPr="0027577C">
              <w:rPr>
                <w:rFonts w:eastAsia="Times New Roman" w:cs="Times New Roman"/>
                <w:i/>
                <w:color w:val="000000"/>
                <w:szCs w:val="22"/>
                <w:lang w:eastAsia="ko-KR"/>
              </w:rPr>
              <w:t>Map4</w:t>
            </w:r>
          </w:p>
        </w:tc>
        <w:tc>
          <w:tcPr>
            <w:tcW w:w="7300" w:type="dxa"/>
            <w:shd w:val="clear" w:color="auto" w:fill="auto"/>
            <w:noWrap/>
            <w:hideMark/>
          </w:tcPr>
          <w:p w14:paraId="37610738" w14:textId="77777777" w:rsidR="000468B5" w:rsidRPr="0027577C" w:rsidRDefault="000468B5" w:rsidP="0027577C">
            <w:pPr>
              <w:jc w:val="left"/>
              <w:rPr>
                <w:rFonts w:eastAsia="Times New Roman" w:cs="Times New Roman"/>
                <w:color w:val="000000"/>
                <w:szCs w:val="22"/>
                <w:lang w:eastAsia="ko-KR"/>
              </w:rPr>
            </w:pPr>
            <w:r w:rsidRPr="0027577C">
              <w:rPr>
                <w:rFonts w:eastAsia="Times New Roman" w:cs="Times New Roman"/>
                <w:color w:val="000000"/>
                <w:szCs w:val="22"/>
                <w:lang w:eastAsia="ko-KR"/>
              </w:rPr>
              <w:t>microtubule-associated protein 4</w:t>
            </w:r>
          </w:p>
        </w:tc>
      </w:tr>
      <w:tr w:rsidR="000468B5" w:rsidRPr="000468B5" w14:paraId="02D20204" w14:textId="77777777" w:rsidTr="0027577C">
        <w:trPr>
          <w:trHeight w:val="320"/>
        </w:trPr>
        <w:tc>
          <w:tcPr>
            <w:tcW w:w="1030" w:type="dxa"/>
            <w:shd w:val="clear" w:color="auto" w:fill="auto"/>
            <w:noWrap/>
            <w:hideMark/>
          </w:tcPr>
          <w:p w14:paraId="704A56E1" w14:textId="77777777" w:rsidR="000468B5" w:rsidRPr="0027577C" w:rsidRDefault="000468B5" w:rsidP="0027577C">
            <w:pPr>
              <w:jc w:val="left"/>
              <w:rPr>
                <w:rFonts w:eastAsia="Times New Roman" w:cs="Times New Roman"/>
                <w:color w:val="000000"/>
                <w:szCs w:val="22"/>
                <w:lang w:eastAsia="ko-KR"/>
              </w:rPr>
            </w:pPr>
            <w:r w:rsidRPr="0027577C">
              <w:rPr>
                <w:rFonts w:eastAsia="Times New Roman" w:cs="Times New Roman"/>
                <w:color w:val="000000"/>
                <w:szCs w:val="22"/>
                <w:lang w:eastAsia="ko-KR"/>
              </w:rPr>
              <w:t>Similar 1</w:t>
            </w:r>
          </w:p>
        </w:tc>
        <w:tc>
          <w:tcPr>
            <w:tcW w:w="1030" w:type="dxa"/>
            <w:shd w:val="clear" w:color="auto" w:fill="auto"/>
            <w:noWrap/>
            <w:hideMark/>
          </w:tcPr>
          <w:p w14:paraId="6EF3F497" w14:textId="77777777" w:rsidR="000468B5" w:rsidRPr="0027577C" w:rsidRDefault="000468B5" w:rsidP="0027577C">
            <w:pPr>
              <w:jc w:val="left"/>
              <w:rPr>
                <w:rFonts w:eastAsia="Times New Roman" w:cs="Times New Roman"/>
                <w:i/>
                <w:color w:val="000000"/>
                <w:szCs w:val="22"/>
                <w:lang w:eastAsia="ko-KR"/>
              </w:rPr>
            </w:pPr>
            <w:r w:rsidRPr="0027577C">
              <w:rPr>
                <w:rFonts w:eastAsia="Times New Roman" w:cs="Times New Roman"/>
                <w:i/>
                <w:color w:val="000000"/>
                <w:szCs w:val="22"/>
                <w:lang w:eastAsia="ko-KR"/>
              </w:rPr>
              <w:t>Syde1</w:t>
            </w:r>
          </w:p>
        </w:tc>
        <w:tc>
          <w:tcPr>
            <w:tcW w:w="7300" w:type="dxa"/>
            <w:shd w:val="clear" w:color="auto" w:fill="auto"/>
            <w:noWrap/>
            <w:hideMark/>
          </w:tcPr>
          <w:p w14:paraId="1FFB32A1" w14:textId="77777777" w:rsidR="000468B5" w:rsidRPr="0027577C" w:rsidRDefault="000468B5" w:rsidP="0027577C">
            <w:pPr>
              <w:jc w:val="left"/>
              <w:rPr>
                <w:rFonts w:eastAsia="Times New Roman" w:cs="Times New Roman"/>
                <w:color w:val="000000"/>
                <w:szCs w:val="22"/>
                <w:lang w:eastAsia="ko-KR"/>
              </w:rPr>
            </w:pPr>
            <w:r w:rsidRPr="0027577C">
              <w:rPr>
                <w:rFonts w:eastAsia="Times New Roman" w:cs="Times New Roman"/>
                <w:color w:val="000000"/>
                <w:szCs w:val="22"/>
                <w:lang w:eastAsia="ko-KR"/>
              </w:rPr>
              <w:t xml:space="preserve">synapse defective 1, Rho </w:t>
            </w:r>
            <w:proofErr w:type="spellStart"/>
            <w:r w:rsidRPr="0027577C">
              <w:rPr>
                <w:rFonts w:eastAsia="Times New Roman" w:cs="Times New Roman"/>
                <w:color w:val="000000"/>
                <w:szCs w:val="22"/>
                <w:lang w:eastAsia="ko-KR"/>
              </w:rPr>
              <w:t>GTPase</w:t>
            </w:r>
            <w:proofErr w:type="spellEnd"/>
            <w:r w:rsidRPr="0027577C">
              <w:rPr>
                <w:rFonts w:eastAsia="Times New Roman" w:cs="Times New Roman"/>
                <w:color w:val="000000"/>
                <w:szCs w:val="22"/>
                <w:lang w:eastAsia="ko-KR"/>
              </w:rPr>
              <w:t xml:space="preserve">, homolog 1 (C. </w:t>
            </w:r>
            <w:proofErr w:type="spellStart"/>
            <w:r w:rsidRPr="0027577C">
              <w:rPr>
                <w:rFonts w:eastAsia="Times New Roman" w:cs="Times New Roman"/>
                <w:color w:val="000000"/>
                <w:szCs w:val="22"/>
                <w:lang w:eastAsia="ko-KR"/>
              </w:rPr>
              <w:t>elegans</w:t>
            </w:r>
            <w:proofErr w:type="spellEnd"/>
            <w:r w:rsidRPr="0027577C">
              <w:rPr>
                <w:rFonts w:eastAsia="Times New Roman" w:cs="Times New Roman"/>
                <w:color w:val="000000"/>
                <w:szCs w:val="22"/>
                <w:lang w:eastAsia="ko-KR"/>
              </w:rPr>
              <w:t>)</w:t>
            </w:r>
          </w:p>
        </w:tc>
      </w:tr>
      <w:tr w:rsidR="000468B5" w:rsidRPr="000468B5" w14:paraId="36B2EC93" w14:textId="77777777" w:rsidTr="0027577C">
        <w:trPr>
          <w:trHeight w:val="320"/>
        </w:trPr>
        <w:tc>
          <w:tcPr>
            <w:tcW w:w="1030" w:type="dxa"/>
            <w:shd w:val="clear" w:color="auto" w:fill="auto"/>
            <w:noWrap/>
            <w:hideMark/>
          </w:tcPr>
          <w:p w14:paraId="4DA3F76B" w14:textId="77777777" w:rsidR="000468B5" w:rsidRPr="0027577C" w:rsidRDefault="000468B5" w:rsidP="0027577C">
            <w:pPr>
              <w:jc w:val="left"/>
              <w:rPr>
                <w:rFonts w:eastAsia="Times New Roman" w:cs="Times New Roman"/>
                <w:color w:val="000000"/>
                <w:szCs w:val="22"/>
                <w:lang w:eastAsia="ko-KR"/>
              </w:rPr>
            </w:pPr>
            <w:r w:rsidRPr="0027577C">
              <w:rPr>
                <w:rFonts w:eastAsia="Times New Roman" w:cs="Times New Roman"/>
                <w:color w:val="000000"/>
                <w:szCs w:val="22"/>
                <w:lang w:eastAsia="ko-KR"/>
              </w:rPr>
              <w:t>Similar 1</w:t>
            </w:r>
          </w:p>
        </w:tc>
        <w:tc>
          <w:tcPr>
            <w:tcW w:w="1030" w:type="dxa"/>
            <w:shd w:val="clear" w:color="auto" w:fill="auto"/>
            <w:noWrap/>
            <w:hideMark/>
          </w:tcPr>
          <w:p w14:paraId="2657A4E8" w14:textId="77777777" w:rsidR="000468B5" w:rsidRPr="0027577C" w:rsidRDefault="000468B5" w:rsidP="0027577C">
            <w:pPr>
              <w:jc w:val="left"/>
              <w:rPr>
                <w:rFonts w:eastAsia="Times New Roman" w:cs="Times New Roman"/>
                <w:i/>
                <w:color w:val="000000"/>
                <w:szCs w:val="22"/>
                <w:lang w:eastAsia="ko-KR"/>
              </w:rPr>
            </w:pPr>
            <w:proofErr w:type="spellStart"/>
            <w:r w:rsidRPr="0027577C">
              <w:rPr>
                <w:rFonts w:eastAsia="Times New Roman" w:cs="Times New Roman"/>
                <w:i/>
                <w:color w:val="000000"/>
                <w:szCs w:val="22"/>
                <w:lang w:eastAsia="ko-KR"/>
              </w:rPr>
              <w:t>Arpin</w:t>
            </w:r>
            <w:proofErr w:type="spellEnd"/>
          </w:p>
        </w:tc>
        <w:tc>
          <w:tcPr>
            <w:tcW w:w="7300" w:type="dxa"/>
            <w:shd w:val="clear" w:color="auto" w:fill="auto"/>
            <w:noWrap/>
            <w:hideMark/>
          </w:tcPr>
          <w:p w14:paraId="0B5E2B61" w14:textId="77777777" w:rsidR="000468B5" w:rsidRPr="0027577C" w:rsidRDefault="000468B5" w:rsidP="0027577C">
            <w:pPr>
              <w:jc w:val="left"/>
              <w:rPr>
                <w:rFonts w:eastAsia="Times New Roman" w:cs="Times New Roman"/>
                <w:color w:val="000000"/>
                <w:szCs w:val="22"/>
                <w:lang w:eastAsia="ko-KR"/>
              </w:rPr>
            </w:pPr>
            <w:r w:rsidRPr="0027577C">
              <w:rPr>
                <w:rFonts w:eastAsia="Times New Roman" w:cs="Times New Roman"/>
                <w:color w:val="000000"/>
                <w:szCs w:val="22"/>
                <w:lang w:eastAsia="ko-KR"/>
              </w:rPr>
              <w:t>actin-related protein 2/3 complex inhibitor</w:t>
            </w:r>
          </w:p>
        </w:tc>
      </w:tr>
      <w:tr w:rsidR="000468B5" w:rsidRPr="000468B5" w14:paraId="0C7D9A21" w14:textId="77777777" w:rsidTr="0027577C">
        <w:trPr>
          <w:trHeight w:val="320"/>
        </w:trPr>
        <w:tc>
          <w:tcPr>
            <w:tcW w:w="1030" w:type="dxa"/>
            <w:shd w:val="clear" w:color="auto" w:fill="auto"/>
            <w:noWrap/>
            <w:hideMark/>
          </w:tcPr>
          <w:p w14:paraId="092A900F" w14:textId="77777777" w:rsidR="000468B5" w:rsidRPr="0027577C" w:rsidRDefault="000468B5" w:rsidP="0027577C">
            <w:pPr>
              <w:jc w:val="left"/>
              <w:rPr>
                <w:rFonts w:eastAsia="Times New Roman" w:cs="Times New Roman"/>
                <w:color w:val="000000"/>
                <w:szCs w:val="22"/>
                <w:lang w:eastAsia="ko-KR"/>
              </w:rPr>
            </w:pPr>
            <w:r w:rsidRPr="0027577C">
              <w:rPr>
                <w:rFonts w:eastAsia="Times New Roman" w:cs="Times New Roman"/>
                <w:color w:val="000000"/>
                <w:szCs w:val="22"/>
                <w:lang w:eastAsia="ko-KR"/>
              </w:rPr>
              <w:t>Similar 2</w:t>
            </w:r>
          </w:p>
        </w:tc>
        <w:tc>
          <w:tcPr>
            <w:tcW w:w="1030" w:type="dxa"/>
            <w:shd w:val="clear" w:color="auto" w:fill="auto"/>
            <w:noWrap/>
            <w:hideMark/>
          </w:tcPr>
          <w:p w14:paraId="40E53BF5" w14:textId="77777777" w:rsidR="000468B5" w:rsidRPr="0027577C" w:rsidRDefault="000468B5" w:rsidP="0027577C">
            <w:pPr>
              <w:jc w:val="left"/>
              <w:rPr>
                <w:rFonts w:eastAsia="Times New Roman" w:cs="Times New Roman"/>
                <w:i/>
                <w:color w:val="000000"/>
                <w:szCs w:val="22"/>
                <w:lang w:eastAsia="ko-KR"/>
              </w:rPr>
            </w:pPr>
            <w:r w:rsidRPr="0027577C">
              <w:rPr>
                <w:rFonts w:eastAsia="Times New Roman" w:cs="Times New Roman"/>
                <w:i/>
                <w:color w:val="000000"/>
                <w:szCs w:val="22"/>
                <w:lang w:eastAsia="ko-KR"/>
              </w:rPr>
              <w:t>Ralgps1</w:t>
            </w:r>
          </w:p>
        </w:tc>
        <w:tc>
          <w:tcPr>
            <w:tcW w:w="7300" w:type="dxa"/>
            <w:shd w:val="clear" w:color="auto" w:fill="auto"/>
            <w:noWrap/>
            <w:hideMark/>
          </w:tcPr>
          <w:p w14:paraId="3539FBCC" w14:textId="77777777" w:rsidR="000468B5" w:rsidRPr="0027577C" w:rsidRDefault="000468B5" w:rsidP="0027577C">
            <w:pPr>
              <w:jc w:val="left"/>
              <w:rPr>
                <w:rFonts w:eastAsia="Times New Roman" w:cs="Times New Roman"/>
                <w:color w:val="000000"/>
                <w:szCs w:val="22"/>
                <w:lang w:eastAsia="ko-KR"/>
              </w:rPr>
            </w:pPr>
            <w:proofErr w:type="spellStart"/>
            <w:r w:rsidRPr="0027577C">
              <w:rPr>
                <w:rFonts w:eastAsia="Times New Roman" w:cs="Times New Roman"/>
                <w:color w:val="000000"/>
                <w:szCs w:val="22"/>
                <w:lang w:eastAsia="ko-KR"/>
              </w:rPr>
              <w:t>Ral</w:t>
            </w:r>
            <w:proofErr w:type="spellEnd"/>
            <w:r w:rsidRPr="0027577C">
              <w:rPr>
                <w:rFonts w:eastAsia="Times New Roman" w:cs="Times New Roman"/>
                <w:color w:val="000000"/>
                <w:szCs w:val="22"/>
                <w:lang w:eastAsia="ko-KR"/>
              </w:rPr>
              <w:t xml:space="preserve"> GEF with PH domain and SH3 binding motif 1</w:t>
            </w:r>
          </w:p>
        </w:tc>
      </w:tr>
      <w:tr w:rsidR="000468B5" w:rsidRPr="000468B5" w14:paraId="332E531A" w14:textId="77777777" w:rsidTr="0027577C">
        <w:trPr>
          <w:trHeight w:val="320"/>
        </w:trPr>
        <w:tc>
          <w:tcPr>
            <w:tcW w:w="1030" w:type="dxa"/>
            <w:shd w:val="clear" w:color="auto" w:fill="auto"/>
            <w:noWrap/>
            <w:hideMark/>
          </w:tcPr>
          <w:p w14:paraId="498E8F5F" w14:textId="77777777" w:rsidR="000468B5" w:rsidRPr="0027577C" w:rsidRDefault="000468B5" w:rsidP="0027577C">
            <w:pPr>
              <w:jc w:val="left"/>
              <w:rPr>
                <w:rFonts w:eastAsia="Times New Roman" w:cs="Times New Roman"/>
                <w:color w:val="000000"/>
                <w:szCs w:val="22"/>
                <w:lang w:eastAsia="ko-KR"/>
              </w:rPr>
            </w:pPr>
            <w:r w:rsidRPr="0027577C">
              <w:rPr>
                <w:rFonts w:eastAsia="Times New Roman" w:cs="Times New Roman"/>
                <w:color w:val="000000"/>
                <w:szCs w:val="22"/>
                <w:lang w:eastAsia="ko-KR"/>
              </w:rPr>
              <w:t>Similar 2</w:t>
            </w:r>
          </w:p>
        </w:tc>
        <w:tc>
          <w:tcPr>
            <w:tcW w:w="1030" w:type="dxa"/>
            <w:shd w:val="clear" w:color="auto" w:fill="auto"/>
            <w:noWrap/>
            <w:hideMark/>
          </w:tcPr>
          <w:p w14:paraId="7D1F0FDE" w14:textId="77777777" w:rsidR="000468B5" w:rsidRPr="0027577C" w:rsidRDefault="000468B5" w:rsidP="0027577C">
            <w:pPr>
              <w:jc w:val="left"/>
              <w:rPr>
                <w:rFonts w:eastAsia="Times New Roman" w:cs="Times New Roman"/>
                <w:i/>
                <w:color w:val="000000"/>
                <w:szCs w:val="22"/>
                <w:lang w:eastAsia="ko-KR"/>
              </w:rPr>
            </w:pPr>
            <w:r w:rsidRPr="0027577C">
              <w:rPr>
                <w:rFonts w:eastAsia="Times New Roman" w:cs="Times New Roman"/>
                <w:i/>
                <w:color w:val="000000"/>
                <w:szCs w:val="22"/>
                <w:lang w:eastAsia="ko-KR"/>
              </w:rPr>
              <w:t>Afap1l2</w:t>
            </w:r>
          </w:p>
        </w:tc>
        <w:tc>
          <w:tcPr>
            <w:tcW w:w="7300" w:type="dxa"/>
            <w:shd w:val="clear" w:color="auto" w:fill="auto"/>
            <w:noWrap/>
            <w:hideMark/>
          </w:tcPr>
          <w:p w14:paraId="2BB0A81E" w14:textId="77777777" w:rsidR="000468B5" w:rsidRPr="0027577C" w:rsidRDefault="000468B5" w:rsidP="0027577C">
            <w:pPr>
              <w:jc w:val="left"/>
              <w:rPr>
                <w:rFonts w:eastAsia="Times New Roman" w:cs="Times New Roman"/>
                <w:color w:val="000000"/>
                <w:szCs w:val="22"/>
                <w:lang w:eastAsia="ko-KR"/>
              </w:rPr>
            </w:pPr>
            <w:r w:rsidRPr="0027577C">
              <w:rPr>
                <w:rFonts w:eastAsia="Times New Roman" w:cs="Times New Roman"/>
                <w:color w:val="000000"/>
                <w:szCs w:val="22"/>
                <w:lang w:eastAsia="ko-KR"/>
              </w:rPr>
              <w:t>actin filament associated protein 1-like 2</w:t>
            </w:r>
          </w:p>
        </w:tc>
      </w:tr>
      <w:tr w:rsidR="000468B5" w:rsidRPr="000468B5" w14:paraId="09E436D8" w14:textId="77777777" w:rsidTr="0027577C">
        <w:trPr>
          <w:trHeight w:val="320"/>
        </w:trPr>
        <w:tc>
          <w:tcPr>
            <w:tcW w:w="1030" w:type="dxa"/>
            <w:shd w:val="clear" w:color="auto" w:fill="auto"/>
            <w:noWrap/>
            <w:hideMark/>
          </w:tcPr>
          <w:p w14:paraId="1336DBDF" w14:textId="77777777" w:rsidR="000468B5" w:rsidRPr="0027577C" w:rsidRDefault="000468B5" w:rsidP="0027577C">
            <w:pPr>
              <w:jc w:val="left"/>
              <w:rPr>
                <w:rFonts w:eastAsia="Times New Roman" w:cs="Times New Roman"/>
                <w:color w:val="000000"/>
                <w:szCs w:val="22"/>
                <w:lang w:eastAsia="ko-KR"/>
              </w:rPr>
            </w:pPr>
            <w:r w:rsidRPr="0027577C">
              <w:rPr>
                <w:rFonts w:eastAsia="Times New Roman" w:cs="Times New Roman"/>
                <w:color w:val="000000"/>
                <w:szCs w:val="22"/>
                <w:lang w:eastAsia="ko-KR"/>
              </w:rPr>
              <w:t>Similar 2</w:t>
            </w:r>
          </w:p>
        </w:tc>
        <w:tc>
          <w:tcPr>
            <w:tcW w:w="1030" w:type="dxa"/>
            <w:shd w:val="clear" w:color="auto" w:fill="auto"/>
            <w:noWrap/>
            <w:hideMark/>
          </w:tcPr>
          <w:p w14:paraId="3A9DC22B" w14:textId="77777777" w:rsidR="000468B5" w:rsidRPr="0027577C" w:rsidRDefault="000468B5" w:rsidP="0027577C">
            <w:pPr>
              <w:jc w:val="left"/>
              <w:rPr>
                <w:rFonts w:eastAsia="Times New Roman" w:cs="Times New Roman"/>
                <w:i/>
                <w:color w:val="000000"/>
                <w:szCs w:val="22"/>
                <w:lang w:eastAsia="ko-KR"/>
              </w:rPr>
            </w:pPr>
            <w:r w:rsidRPr="0027577C">
              <w:rPr>
                <w:rFonts w:eastAsia="Times New Roman" w:cs="Times New Roman"/>
                <w:i/>
                <w:color w:val="000000"/>
                <w:szCs w:val="22"/>
                <w:lang w:eastAsia="ko-KR"/>
              </w:rPr>
              <w:t>Pick1</w:t>
            </w:r>
          </w:p>
        </w:tc>
        <w:tc>
          <w:tcPr>
            <w:tcW w:w="7300" w:type="dxa"/>
            <w:shd w:val="clear" w:color="auto" w:fill="auto"/>
            <w:noWrap/>
            <w:hideMark/>
          </w:tcPr>
          <w:p w14:paraId="512EC263" w14:textId="77777777" w:rsidR="000468B5" w:rsidRPr="0027577C" w:rsidRDefault="000468B5" w:rsidP="0027577C">
            <w:pPr>
              <w:jc w:val="left"/>
              <w:rPr>
                <w:rFonts w:eastAsia="Times New Roman" w:cs="Times New Roman"/>
                <w:color w:val="000000"/>
                <w:szCs w:val="22"/>
                <w:lang w:eastAsia="ko-KR"/>
              </w:rPr>
            </w:pPr>
            <w:r w:rsidRPr="0027577C">
              <w:rPr>
                <w:rFonts w:eastAsia="Times New Roman" w:cs="Times New Roman"/>
                <w:color w:val="000000"/>
                <w:szCs w:val="22"/>
                <w:lang w:eastAsia="ko-KR"/>
              </w:rPr>
              <w:t>protein interacting with C kinase 1</w:t>
            </w:r>
          </w:p>
        </w:tc>
      </w:tr>
      <w:tr w:rsidR="000468B5" w:rsidRPr="000468B5" w14:paraId="727EB414" w14:textId="77777777" w:rsidTr="0027577C">
        <w:trPr>
          <w:trHeight w:val="320"/>
        </w:trPr>
        <w:tc>
          <w:tcPr>
            <w:tcW w:w="1030" w:type="dxa"/>
            <w:shd w:val="clear" w:color="auto" w:fill="auto"/>
            <w:noWrap/>
            <w:hideMark/>
          </w:tcPr>
          <w:p w14:paraId="1318BF02" w14:textId="77777777" w:rsidR="000468B5" w:rsidRPr="0027577C" w:rsidRDefault="000468B5" w:rsidP="0027577C">
            <w:pPr>
              <w:jc w:val="left"/>
              <w:rPr>
                <w:rFonts w:eastAsia="Times New Roman" w:cs="Times New Roman"/>
                <w:color w:val="000000"/>
                <w:szCs w:val="22"/>
                <w:lang w:eastAsia="ko-KR"/>
              </w:rPr>
            </w:pPr>
            <w:r w:rsidRPr="0027577C">
              <w:rPr>
                <w:rFonts w:eastAsia="Times New Roman" w:cs="Times New Roman"/>
                <w:color w:val="000000"/>
                <w:szCs w:val="22"/>
                <w:lang w:eastAsia="ko-KR"/>
              </w:rPr>
              <w:t>Similar 2</w:t>
            </w:r>
          </w:p>
        </w:tc>
        <w:tc>
          <w:tcPr>
            <w:tcW w:w="1030" w:type="dxa"/>
            <w:shd w:val="clear" w:color="auto" w:fill="auto"/>
            <w:noWrap/>
            <w:hideMark/>
          </w:tcPr>
          <w:p w14:paraId="37646E98" w14:textId="77777777" w:rsidR="000468B5" w:rsidRPr="0027577C" w:rsidRDefault="000468B5" w:rsidP="0027577C">
            <w:pPr>
              <w:jc w:val="left"/>
              <w:rPr>
                <w:rFonts w:eastAsia="Times New Roman" w:cs="Times New Roman"/>
                <w:i/>
                <w:color w:val="000000"/>
                <w:szCs w:val="22"/>
                <w:lang w:eastAsia="ko-KR"/>
              </w:rPr>
            </w:pPr>
            <w:r w:rsidRPr="0027577C">
              <w:rPr>
                <w:rFonts w:eastAsia="Times New Roman" w:cs="Times New Roman"/>
                <w:i/>
                <w:color w:val="000000"/>
                <w:szCs w:val="22"/>
                <w:lang w:eastAsia="ko-KR"/>
              </w:rPr>
              <w:t>Ypel2</w:t>
            </w:r>
          </w:p>
        </w:tc>
        <w:tc>
          <w:tcPr>
            <w:tcW w:w="7300" w:type="dxa"/>
            <w:shd w:val="clear" w:color="auto" w:fill="auto"/>
            <w:noWrap/>
            <w:hideMark/>
          </w:tcPr>
          <w:p w14:paraId="22F37FE8" w14:textId="77777777" w:rsidR="000468B5" w:rsidRPr="0027577C" w:rsidRDefault="000468B5" w:rsidP="0027577C">
            <w:pPr>
              <w:jc w:val="left"/>
              <w:rPr>
                <w:rFonts w:eastAsia="Times New Roman" w:cs="Times New Roman"/>
                <w:color w:val="000000"/>
                <w:szCs w:val="22"/>
                <w:lang w:eastAsia="ko-KR"/>
              </w:rPr>
            </w:pPr>
            <w:r w:rsidRPr="0027577C">
              <w:rPr>
                <w:rFonts w:eastAsia="Times New Roman" w:cs="Times New Roman"/>
                <w:color w:val="000000"/>
                <w:szCs w:val="22"/>
                <w:lang w:eastAsia="ko-KR"/>
              </w:rPr>
              <w:t>yippee-like 2 (Drosophila)</w:t>
            </w:r>
          </w:p>
        </w:tc>
      </w:tr>
      <w:tr w:rsidR="000468B5" w:rsidRPr="000468B5" w14:paraId="339126CC" w14:textId="77777777" w:rsidTr="0027577C">
        <w:trPr>
          <w:trHeight w:val="320"/>
        </w:trPr>
        <w:tc>
          <w:tcPr>
            <w:tcW w:w="1030" w:type="dxa"/>
            <w:shd w:val="clear" w:color="auto" w:fill="auto"/>
            <w:noWrap/>
            <w:hideMark/>
          </w:tcPr>
          <w:p w14:paraId="01CF6A71" w14:textId="77777777" w:rsidR="000468B5" w:rsidRPr="0027577C" w:rsidRDefault="000468B5" w:rsidP="0027577C">
            <w:pPr>
              <w:jc w:val="left"/>
              <w:rPr>
                <w:rFonts w:eastAsia="Times New Roman" w:cs="Times New Roman"/>
                <w:color w:val="000000"/>
                <w:szCs w:val="22"/>
                <w:lang w:eastAsia="ko-KR"/>
              </w:rPr>
            </w:pPr>
            <w:r w:rsidRPr="0027577C">
              <w:rPr>
                <w:rFonts w:eastAsia="Times New Roman" w:cs="Times New Roman"/>
                <w:color w:val="000000"/>
                <w:szCs w:val="22"/>
                <w:lang w:eastAsia="ko-KR"/>
              </w:rPr>
              <w:t>Similar 2</w:t>
            </w:r>
          </w:p>
        </w:tc>
        <w:tc>
          <w:tcPr>
            <w:tcW w:w="1030" w:type="dxa"/>
            <w:shd w:val="clear" w:color="auto" w:fill="auto"/>
            <w:noWrap/>
            <w:hideMark/>
          </w:tcPr>
          <w:p w14:paraId="0D33183E" w14:textId="77777777" w:rsidR="000468B5" w:rsidRPr="0027577C" w:rsidRDefault="000468B5" w:rsidP="0027577C">
            <w:pPr>
              <w:jc w:val="left"/>
              <w:rPr>
                <w:rFonts w:eastAsia="Times New Roman" w:cs="Times New Roman"/>
                <w:i/>
                <w:color w:val="000000"/>
                <w:szCs w:val="22"/>
                <w:lang w:eastAsia="ko-KR"/>
              </w:rPr>
            </w:pPr>
            <w:r w:rsidRPr="0027577C">
              <w:rPr>
                <w:rFonts w:eastAsia="Times New Roman" w:cs="Times New Roman"/>
                <w:i/>
                <w:color w:val="000000"/>
                <w:szCs w:val="22"/>
                <w:lang w:eastAsia="ko-KR"/>
              </w:rPr>
              <w:t>Slc29a3</w:t>
            </w:r>
          </w:p>
        </w:tc>
        <w:tc>
          <w:tcPr>
            <w:tcW w:w="7300" w:type="dxa"/>
            <w:shd w:val="clear" w:color="auto" w:fill="auto"/>
            <w:noWrap/>
            <w:hideMark/>
          </w:tcPr>
          <w:p w14:paraId="7C35B5EC" w14:textId="77777777" w:rsidR="000468B5" w:rsidRPr="0027577C" w:rsidRDefault="000468B5" w:rsidP="0027577C">
            <w:pPr>
              <w:jc w:val="left"/>
              <w:rPr>
                <w:rFonts w:eastAsia="Times New Roman" w:cs="Times New Roman"/>
                <w:color w:val="000000"/>
                <w:szCs w:val="22"/>
                <w:lang w:eastAsia="ko-KR"/>
              </w:rPr>
            </w:pPr>
            <w:r w:rsidRPr="0027577C">
              <w:rPr>
                <w:rFonts w:eastAsia="Times New Roman" w:cs="Times New Roman"/>
                <w:color w:val="000000"/>
                <w:szCs w:val="22"/>
                <w:lang w:eastAsia="ko-KR"/>
              </w:rPr>
              <w:t>solute carrier family 29 (nucleoside transporters), member 3</w:t>
            </w:r>
          </w:p>
        </w:tc>
      </w:tr>
      <w:tr w:rsidR="000468B5" w:rsidRPr="000468B5" w14:paraId="5FC15DC9" w14:textId="77777777" w:rsidTr="0027577C">
        <w:trPr>
          <w:trHeight w:val="320"/>
        </w:trPr>
        <w:tc>
          <w:tcPr>
            <w:tcW w:w="1030" w:type="dxa"/>
            <w:shd w:val="clear" w:color="auto" w:fill="auto"/>
            <w:noWrap/>
            <w:hideMark/>
          </w:tcPr>
          <w:p w14:paraId="628A256B" w14:textId="77777777" w:rsidR="000468B5" w:rsidRPr="0027577C" w:rsidRDefault="000468B5" w:rsidP="0027577C">
            <w:pPr>
              <w:jc w:val="left"/>
              <w:rPr>
                <w:rFonts w:eastAsia="Times New Roman" w:cs="Times New Roman"/>
                <w:color w:val="000000"/>
                <w:szCs w:val="22"/>
                <w:lang w:eastAsia="ko-KR"/>
              </w:rPr>
            </w:pPr>
            <w:r w:rsidRPr="0027577C">
              <w:rPr>
                <w:rFonts w:eastAsia="Times New Roman" w:cs="Times New Roman"/>
                <w:color w:val="000000"/>
                <w:szCs w:val="22"/>
                <w:lang w:eastAsia="ko-KR"/>
              </w:rPr>
              <w:t>Similar 3</w:t>
            </w:r>
          </w:p>
        </w:tc>
        <w:tc>
          <w:tcPr>
            <w:tcW w:w="1030" w:type="dxa"/>
            <w:shd w:val="clear" w:color="auto" w:fill="auto"/>
            <w:noWrap/>
            <w:hideMark/>
          </w:tcPr>
          <w:p w14:paraId="68CA5462" w14:textId="77777777" w:rsidR="000468B5" w:rsidRPr="0027577C" w:rsidRDefault="000468B5" w:rsidP="0027577C">
            <w:pPr>
              <w:jc w:val="left"/>
              <w:rPr>
                <w:rFonts w:eastAsia="Times New Roman" w:cs="Times New Roman"/>
                <w:i/>
                <w:color w:val="000000"/>
                <w:szCs w:val="22"/>
                <w:lang w:eastAsia="ko-KR"/>
              </w:rPr>
            </w:pPr>
            <w:r w:rsidRPr="0027577C">
              <w:rPr>
                <w:rFonts w:eastAsia="Times New Roman" w:cs="Times New Roman"/>
                <w:i/>
                <w:color w:val="000000"/>
                <w:szCs w:val="22"/>
                <w:lang w:eastAsia="ko-KR"/>
              </w:rPr>
              <w:t>Dnaja3</w:t>
            </w:r>
          </w:p>
        </w:tc>
        <w:tc>
          <w:tcPr>
            <w:tcW w:w="7300" w:type="dxa"/>
            <w:shd w:val="clear" w:color="auto" w:fill="auto"/>
            <w:noWrap/>
            <w:hideMark/>
          </w:tcPr>
          <w:p w14:paraId="35141DA0" w14:textId="77777777" w:rsidR="000468B5" w:rsidRPr="0027577C" w:rsidRDefault="000468B5" w:rsidP="0027577C">
            <w:pPr>
              <w:jc w:val="left"/>
              <w:rPr>
                <w:rFonts w:eastAsia="Times New Roman" w:cs="Times New Roman"/>
                <w:color w:val="000000"/>
                <w:szCs w:val="22"/>
                <w:lang w:eastAsia="ko-KR"/>
              </w:rPr>
            </w:pPr>
            <w:proofErr w:type="spellStart"/>
            <w:r w:rsidRPr="0027577C">
              <w:rPr>
                <w:rFonts w:eastAsia="Times New Roman" w:cs="Times New Roman"/>
                <w:color w:val="000000"/>
                <w:szCs w:val="22"/>
                <w:lang w:eastAsia="ko-KR"/>
              </w:rPr>
              <w:t>DnaJ</w:t>
            </w:r>
            <w:proofErr w:type="spellEnd"/>
            <w:r w:rsidRPr="0027577C">
              <w:rPr>
                <w:rFonts w:eastAsia="Times New Roman" w:cs="Times New Roman"/>
                <w:color w:val="000000"/>
                <w:szCs w:val="22"/>
                <w:lang w:eastAsia="ko-KR"/>
              </w:rPr>
              <w:t xml:space="preserve"> heat shock protein family (Hsp40) member A3</w:t>
            </w:r>
          </w:p>
        </w:tc>
      </w:tr>
      <w:tr w:rsidR="000468B5" w:rsidRPr="000468B5" w14:paraId="24E1D669" w14:textId="77777777" w:rsidTr="0027577C">
        <w:trPr>
          <w:trHeight w:val="320"/>
        </w:trPr>
        <w:tc>
          <w:tcPr>
            <w:tcW w:w="1030" w:type="dxa"/>
            <w:shd w:val="clear" w:color="auto" w:fill="auto"/>
            <w:noWrap/>
            <w:hideMark/>
          </w:tcPr>
          <w:p w14:paraId="1837DFFC" w14:textId="77777777" w:rsidR="000468B5" w:rsidRPr="0027577C" w:rsidRDefault="000468B5" w:rsidP="0027577C">
            <w:pPr>
              <w:jc w:val="left"/>
              <w:rPr>
                <w:rFonts w:eastAsia="Times New Roman" w:cs="Times New Roman"/>
                <w:color w:val="000000"/>
                <w:szCs w:val="22"/>
                <w:lang w:eastAsia="ko-KR"/>
              </w:rPr>
            </w:pPr>
            <w:r w:rsidRPr="0027577C">
              <w:rPr>
                <w:rFonts w:eastAsia="Times New Roman" w:cs="Times New Roman"/>
                <w:color w:val="000000"/>
                <w:szCs w:val="22"/>
                <w:lang w:eastAsia="ko-KR"/>
              </w:rPr>
              <w:t>Similar 3</w:t>
            </w:r>
          </w:p>
        </w:tc>
        <w:tc>
          <w:tcPr>
            <w:tcW w:w="1030" w:type="dxa"/>
            <w:shd w:val="clear" w:color="auto" w:fill="auto"/>
            <w:noWrap/>
            <w:hideMark/>
          </w:tcPr>
          <w:p w14:paraId="3298729B" w14:textId="77777777" w:rsidR="000468B5" w:rsidRPr="0027577C" w:rsidRDefault="000468B5" w:rsidP="0027577C">
            <w:pPr>
              <w:jc w:val="left"/>
              <w:rPr>
                <w:rFonts w:eastAsia="Times New Roman" w:cs="Times New Roman"/>
                <w:i/>
                <w:color w:val="000000"/>
                <w:szCs w:val="22"/>
                <w:lang w:eastAsia="ko-KR"/>
              </w:rPr>
            </w:pPr>
            <w:r w:rsidRPr="0027577C">
              <w:rPr>
                <w:rFonts w:eastAsia="Times New Roman" w:cs="Times New Roman"/>
                <w:i/>
                <w:color w:val="000000"/>
                <w:szCs w:val="22"/>
                <w:lang w:eastAsia="ko-KR"/>
              </w:rPr>
              <w:t>Plekhf2</w:t>
            </w:r>
          </w:p>
        </w:tc>
        <w:tc>
          <w:tcPr>
            <w:tcW w:w="7300" w:type="dxa"/>
            <w:shd w:val="clear" w:color="auto" w:fill="auto"/>
            <w:noWrap/>
            <w:hideMark/>
          </w:tcPr>
          <w:p w14:paraId="1D7176A8" w14:textId="77777777" w:rsidR="000468B5" w:rsidRPr="0027577C" w:rsidRDefault="000468B5" w:rsidP="0027577C">
            <w:pPr>
              <w:jc w:val="left"/>
              <w:rPr>
                <w:rFonts w:eastAsia="Times New Roman" w:cs="Times New Roman"/>
                <w:color w:val="000000"/>
                <w:szCs w:val="22"/>
                <w:lang w:eastAsia="ko-KR"/>
              </w:rPr>
            </w:pPr>
            <w:proofErr w:type="spellStart"/>
            <w:r w:rsidRPr="0027577C">
              <w:rPr>
                <w:rFonts w:eastAsia="Times New Roman" w:cs="Times New Roman"/>
                <w:color w:val="000000"/>
                <w:szCs w:val="22"/>
                <w:lang w:eastAsia="ko-KR"/>
              </w:rPr>
              <w:t>pleckstrin</w:t>
            </w:r>
            <w:proofErr w:type="spellEnd"/>
            <w:r w:rsidRPr="0027577C">
              <w:rPr>
                <w:rFonts w:eastAsia="Times New Roman" w:cs="Times New Roman"/>
                <w:color w:val="000000"/>
                <w:szCs w:val="22"/>
                <w:lang w:eastAsia="ko-KR"/>
              </w:rPr>
              <w:t xml:space="preserve"> homology domain containing, family F (with FYVE domain) member 2</w:t>
            </w:r>
          </w:p>
        </w:tc>
      </w:tr>
      <w:tr w:rsidR="000468B5" w:rsidRPr="000468B5" w14:paraId="13F3838B" w14:textId="77777777" w:rsidTr="0027577C">
        <w:trPr>
          <w:trHeight w:val="320"/>
        </w:trPr>
        <w:tc>
          <w:tcPr>
            <w:tcW w:w="1030" w:type="dxa"/>
            <w:shd w:val="clear" w:color="auto" w:fill="auto"/>
            <w:noWrap/>
            <w:hideMark/>
          </w:tcPr>
          <w:p w14:paraId="06EB49A6" w14:textId="77777777" w:rsidR="000468B5" w:rsidRPr="0027577C" w:rsidRDefault="000468B5" w:rsidP="0027577C">
            <w:pPr>
              <w:jc w:val="left"/>
              <w:rPr>
                <w:rFonts w:eastAsia="Times New Roman" w:cs="Times New Roman"/>
                <w:color w:val="000000"/>
                <w:szCs w:val="22"/>
                <w:lang w:eastAsia="ko-KR"/>
              </w:rPr>
            </w:pPr>
            <w:r w:rsidRPr="0027577C">
              <w:rPr>
                <w:rFonts w:eastAsia="Times New Roman" w:cs="Times New Roman"/>
                <w:color w:val="000000"/>
                <w:szCs w:val="22"/>
                <w:lang w:eastAsia="ko-KR"/>
              </w:rPr>
              <w:t>Similar 3</w:t>
            </w:r>
          </w:p>
        </w:tc>
        <w:tc>
          <w:tcPr>
            <w:tcW w:w="1030" w:type="dxa"/>
            <w:shd w:val="clear" w:color="auto" w:fill="auto"/>
            <w:noWrap/>
            <w:hideMark/>
          </w:tcPr>
          <w:p w14:paraId="0B750E12" w14:textId="77777777" w:rsidR="000468B5" w:rsidRPr="0027577C" w:rsidRDefault="000468B5" w:rsidP="0027577C">
            <w:pPr>
              <w:jc w:val="left"/>
              <w:rPr>
                <w:rFonts w:eastAsia="Times New Roman" w:cs="Times New Roman"/>
                <w:i/>
                <w:color w:val="000000"/>
                <w:szCs w:val="22"/>
                <w:lang w:eastAsia="ko-KR"/>
              </w:rPr>
            </w:pPr>
            <w:r w:rsidRPr="0027577C">
              <w:rPr>
                <w:rFonts w:eastAsia="Times New Roman" w:cs="Times New Roman"/>
                <w:i/>
                <w:color w:val="000000"/>
                <w:szCs w:val="22"/>
                <w:lang w:eastAsia="ko-KR"/>
              </w:rPr>
              <w:t>Asgr2</w:t>
            </w:r>
          </w:p>
        </w:tc>
        <w:tc>
          <w:tcPr>
            <w:tcW w:w="7300" w:type="dxa"/>
            <w:shd w:val="clear" w:color="auto" w:fill="auto"/>
            <w:noWrap/>
            <w:hideMark/>
          </w:tcPr>
          <w:p w14:paraId="24A974D3" w14:textId="77777777" w:rsidR="000468B5" w:rsidRPr="0027577C" w:rsidRDefault="000468B5" w:rsidP="0027577C">
            <w:pPr>
              <w:jc w:val="left"/>
              <w:rPr>
                <w:rFonts w:eastAsia="Times New Roman" w:cs="Times New Roman"/>
                <w:color w:val="000000"/>
                <w:szCs w:val="22"/>
                <w:lang w:eastAsia="ko-KR"/>
              </w:rPr>
            </w:pPr>
            <w:proofErr w:type="spellStart"/>
            <w:r w:rsidRPr="0027577C">
              <w:rPr>
                <w:rFonts w:eastAsia="Times New Roman" w:cs="Times New Roman"/>
                <w:color w:val="000000"/>
                <w:szCs w:val="22"/>
                <w:lang w:eastAsia="ko-KR"/>
              </w:rPr>
              <w:t>asialoglycoprotein</w:t>
            </w:r>
            <w:proofErr w:type="spellEnd"/>
            <w:r w:rsidRPr="0027577C">
              <w:rPr>
                <w:rFonts w:eastAsia="Times New Roman" w:cs="Times New Roman"/>
                <w:color w:val="000000"/>
                <w:szCs w:val="22"/>
                <w:lang w:eastAsia="ko-KR"/>
              </w:rPr>
              <w:t xml:space="preserve"> receptor 2</w:t>
            </w:r>
          </w:p>
        </w:tc>
      </w:tr>
      <w:tr w:rsidR="000468B5" w:rsidRPr="000468B5" w14:paraId="6DB5AB53" w14:textId="77777777" w:rsidTr="0027577C">
        <w:trPr>
          <w:trHeight w:val="320"/>
        </w:trPr>
        <w:tc>
          <w:tcPr>
            <w:tcW w:w="1030" w:type="dxa"/>
            <w:shd w:val="clear" w:color="auto" w:fill="auto"/>
            <w:noWrap/>
            <w:hideMark/>
          </w:tcPr>
          <w:p w14:paraId="000A2A84" w14:textId="77777777" w:rsidR="000468B5" w:rsidRPr="0027577C" w:rsidRDefault="000468B5" w:rsidP="0027577C">
            <w:pPr>
              <w:jc w:val="left"/>
              <w:rPr>
                <w:rFonts w:eastAsia="Times New Roman" w:cs="Times New Roman"/>
                <w:color w:val="000000"/>
                <w:szCs w:val="22"/>
                <w:lang w:eastAsia="ko-KR"/>
              </w:rPr>
            </w:pPr>
            <w:r w:rsidRPr="0027577C">
              <w:rPr>
                <w:rFonts w:eastAsia="Times New Roman" w:cs="Times New Roman"/>
                <w:color w:val="000000"/>
                <w:szCs w:val="22"/>
                <w:lang w:eastAsia="ko-KR"/>
              </w:rPr>
              <w:t>Similar 3</w:t>
            </w:r>
          </w:p>
        </w:tc>
        <w:tc>
          <w:tcPr>
            <w:tcW w:w="1030" w:type="dxa"/>
            <w:shd w:val="clear" w:color="auto" w:fill="auto"/>
            <w:noWrap/>
            <w:hideMark/>
          </w:tcPr>
          <w:p w14:paraId="210DB437" w14:textId="77777777" w:rsidR="000468B5" w:rsidRPr="0027577C" w:rsidRDefault="000468B5" w:rsidP="0027577C">
            <w:pPr>
              <w:jc w:val="left"/>
              <w:rPr>
                <w:rFonts w:eastAsia="Times New Roman" w:cs="Times New Roman"/>
                <w:i/>
                <w:color w:val="000000"/>
                <w:szCs w:val="22"/>
                <w:lang w:eastAsia="ko-KR"/>
              </w:rPr>
            </w:pPr>
            <w:r w:rsidRPr="0027577C">
              <w:rPr>
                <w:rFonts w:eastAsia="Times New Roman" w:cs="Times New Roman"/>
                <w:i/>
                <w:color w:val="000000"/>
                <w:szCs w:val="22"/>
                <w:lang w:eastAsia="ko-KR"/>
              </w:rPr>
              <w:t>Kcnn1</w:t>
            </w:r>
          </w:p>
        </w:tc>
        <w:tc>
          <w:tcPr>
            <w:tcW w:w="7300" w:type="dxa"/>
            <w:shd w:val="clear" w:color="auto" w:fill="auto"/>
            <w:noWrap/>
            <w:hideMark/>
          </w:tcPr>
          <w:p w14:paraId="25C7668B" w14:textId="77777777" w:rsidR="000468B5" w:rsidRPr="0027577C" w:rsidRDefault="000468B5" w:rsidP="0027577C">
            <w:pPr>
              <w:jc w:val="left"/>
              <w:rPr>
                <w:rFonts w:eastAsia="Times New Roman" w:cs="Times New Roman"/>
                <w:color w:val="000000"/>
                <w:szCs w:val="22"/>
                <w:lang w:eastAsia="ko-KR"/>
              </w:rPr>
            </w:pPr>
            <w:r w:rsidRPr="0027577C">
              <w:rPr>
                <w:rFonts w:eastAsia="Times New Roman" w:cs="Times New Roman"/>
                <w:color w:val="000000"/>
                <w:szCs w:val="22"/>
                <w:lang w:eastAsia="ko-KR"/>
              </w:rPr>
              <w:t>potassium intermediate/small conductance calcium-activated channel, subfamily N, member 1</w:t>
            </w:r>
          </w:p>
        </w:tc>
      </w:tr>
      <w:tr w:rsidR="000468B5" w:rsidRPr="000468B5" w14:paraId="23E3FBE9" w14:textId="77777777" w:rsidTr="0027577C">
        <w:trPr>
          <w:trHeight w:val="320"/>
        </w:trPr>
        <w:tc>
          <w:tcPr>
            <w:tcW w:w="1030" w:type="dxa"/>
            <w:shd w:val="clear" w:color="auto" w:fill="auto"/>
            <w:noWrap/>
            <w:hideMark/>
          </w:tcPr>
          <w:p w14:paraId="6D7A7E45" w14:textId="77777777" w:rsidR="000468B5" w:rsidRPr="0027577C" w:rsidRDefault="000468B5" w:rsidP="0027577C">
            <w:pPr>
              <w:jc w:val="left"/>
              <w:rPr>
                <w:rFonts w:eastAsia="Times New Roman" w:cs="Times New Roman"/>
                <w:color w:val="000000"/>
                <w:szCs w:val="22"/>
                <w:lang w:eastAsia="ko-KR"/>
              </w:rPr>
            </w:pPr>
            <w:r w:rsidRPr="0027577C">
              <w:rPr>
                <w:rFonts w:eastAsia="Times New Roman" w:cs="Times New Roman"/>
                <w:color w:val="000000"/>
                <w:szCs w:val="22"/>
                <w:lang w:eastAsia="ko-KR"/>
              </w:rPr>
              <w:t>Similar 3</w:t>
            </w:r>
          </w:p>
        </w:tc>
        <w:tc>
          <w:tcPr>
            <w:tcW w:w="1030" w:type="dxa"/>
            <w:shd w:val="clear" w:color="auto" w:fill="auto"/>
            <w:noWrap/>
            <w:hideMark/>
          </w:tcPr>
          <w:p w14:paraId="0F4B054C" w14:textId="77777777" w:rsidR="000468B5" w:rsidRPr="0027577C" w:rsidRDefault="000468B5" w:rsidP="0027577C">
            <w:pPr>
              <w:jc w:val="left"/>
              <w:rPr>
                <w:rFonts w:eastAsia="Times New Roman" w:cs="Times New Roman"/>
                <w:i/>
                <w:color w:val="000000"/>
                <w:szCs w:val="22"/>
                <w:lang w:eastAsia="ko-KR"/>
              </w:rPr>
            </w:pPr>
            <w:r w:rsidRPr="0027577C">
              <w:rPr>
                <w:rFonts w:eastAsia="Times New Roman" w:cs="Times New Roman"/>
                <w:i/>
                <w:color w:val="000000"/>
                <w:szCs w:val="22"/>
                <w:lang w:eastAsia="ko-KR"/>
              </w:rPr>
              <w:t>Pex10</w:t>
            </w:r>
          </w:p>
        </w:tc>
        <w:tc>
          <w:tcPr>
            <w:tcW w:w="7300" w:type="dxa"/>
            <w:shd w:val="clear" w:color="auto" w:fill="auto"/>
            <w:noWrap/>
            <w:hideMark/>
          </w:tcPr>
          <w:p w14:paraId="4C16DB32" w14:textId="77777777" w:rsidR="000468B5" w:rsidRPr="0027577C" w:rsidRDefault="000468B5" w:rsidP="0027577C">
            <w:pPr>
              <w:jc w:val="left"/>
              <w:rPr>
                <w:rFonts w:eastAsia="Times New Roman" w:cs="Times New Roman"/>
                <w:color w:val="000000"/>
                <w:szCs w:val="22"/>
                <w:lang w:eastAsia="ko-KR"/>
              </w:rPr>
            </w:pPr>
            <w:proofErr w:type="spellStart"/>
            <w:r w:rsidRPr="0027577C">
              <w:rPr>
                <w:rFonts w:eastAsia="Times New Roman" w:cs="Times New Roman"/>
                <w:color w:val="000000"/>
                <w:szCs w:val="22"/>
                <w:lang w:eastAsia="ko-KR"/>
              </w:rPr>
              <w:t>peroxisomal</w:t>
            </w:r>
            <w:proofErr w:type="spellEnd"/>
            <w:r w:rsidRPr="0027577C">
              <w:rPr>
                <w:rFonts w:eastAsia="Times New Roman" w:cs="Times New Roman"/>
                <w:color w:val="000000"/>
                <w:szCs w:val="22"/>
                <w:lang w:eastAsia="ko-KR"/>
              </w:rPr>
              <w:t xml:space="preserve"> biogenesis factor 10</w:t>
            </w:r>
          </w:p>
        </w:tc>
      </w:tr>
      <w:tr w:rsidR="000468B5" w:rsidRPr="000468B5" w14:paraId="51400577" w14:textId="77777777" w:rsidTr="0027577C">
        <w:trPr>
          <w:trHeight w:val="320"/>
        </w:trPr>
        <w:tc>
          <w:tcPr>
            <w:tcW w:w="1030" w:type="dxa"/>
            <w:shd w:val="clear" w:color="auto" w:fill="auto"/>
            <w:noWrap/>
            <w:hideMark/>
          </w:tcPr>
          <w:p w14:paraId="7C43DEF3" w14:textId="77777777" w:rsidR="000468B5" w:rsidRPr="0027577C" w:rsidRDefault="000468B5" w:rsidP="0027577C">
            <w:pPr>
              <w:jc w:val="left"/>
              <w:rPr>
                <w:rFonts w:eastAsia="Times New Roman" w:cs="Times New Roman"/>
                <w:color w:val="000000"/>
                <w:szCs w:val="22"/>
                <w:lang w:eastAsia="ko-KR"/>
              </w:rPr>
            </w:pPr>
            <w:r w:rsidRPr="0027577C">
              <w:rPr>
                <w:rFonts w:eastAsia="Times New Roman" w:cs="Times New Roman"/>
                <w:color w:val="000000"/>
                <w:szCs w:val="22"/>
                <w:lang w:eastAsia="ko-KR"/>
              </w:rPr>
              <w:t>Similar 4</w:t>
            </w:r>
          </w:p>
        </w:tc>
        <w:tc>
          <w:tcPr>
            <w:tcW w:w="1030" w:type="dxa"/>
            <w:shd w:val="clear" w:color="auto" w:fill="auto"/>
            <w:noWrap/>
            <w:hideMark/>
          </w:tcPr>
          <w:p w14:paraId="52CD1127" w14:textId="77777777" w:rsidR="000468B5" w:rsidRPr="0027577C" w:rsidRDefault="000468B5" w:rsidP="0027577C">
            <w:pPr>
              <w:jc w:val="left"/>
              <w:rPr>
                <w:rFonts w:eastAsia="Times New Roman" w:cs="Times New Roman"/>
                <w:i/>
                <w:color w:val="000000"/>
                <w:szCs w:val="22"/>
                <w:lang w:eastAsia="ko-KR"/>
              </w:rPr>
            </w:pPr>
            <w:r w:rsidRPr="0027577C">
              <w:rPr>
                <w:rFonts w:eastAsia="Times New Roman" w:cs="Times New Roman"/>
                <w:i/>
                <w:color w:val="000000"/>
                <w:szCs w:val="22"/>
                <w:lang w:eastAsia="ko-KR"/>
              </w:rPr>
              <w:t>Mccc2</w:t>
            </w:r>
          </w:p>
        </w:tc>
        <w:tc>
          <w:tcPr>
            <w:tcW w:w="7300" w:type="dxa"/>
            <w:shd w:val="clear" w:color="auto" w:fill="auto"/>
            <w:noWrap/>
            <w:hideMark/>
          </w:tcPr>
          <w:p w14:paraId="2017EF32" w14:textId="77777777" w:rsidR="000468B5" w:rsidRPr="0027577C" w:rsidRDefault="000468B5" w:rsidP="0027577C">
            <w:pPr>
              <w:jc w:val="left"/>
              <w:rPr>
                <w:rFonts w:eastAsia="Times New Roman" w:cs="Times New Roman"/>
                <w:color w:val="000000"/>
                <w:szCs w:val="22"/>
                <w:lang w:eastAsia="ko-KR"/>
              </w:rPr>
            </w:pPr>
            <w:proofErr w:type="spellStart"/>
            <w:r w:rsidRPr="0027577C">
              <w:rPr>
                <w:rFonts w:eastAsia="Times New Roman" w:cs="Times New Roman"/>
                <w:color w:val="000000"/>
                <w:szCs w:val="22"/>
                <w:lang w:eastAsia="ko-KR"/>
              </w:rPr>
              <w:t>methylcrotonoyl</w:t>
            </w:r>
            <w:proofErr w:type="spellEnd"/>
            <w:r w:rsidRPr="0027577C">
              <w:rPr>
                <w:rFonts w:eastAsia="Times New Roman" w:cs="Times New Roman"/>
                <w:color w:val="000000"/>
                <w:szCs w:val="22"/>
                <w:lang w:eastAsia="ko-KR"/>
              </w:rPr>
              <w:t>-Coenzyme A carboxylase 2 (beta)</w:t>
            </w:r>
          </w:p>
        </w:tc>
      </w:tr>
      <w:tr w:rsidR="000468B5" w:rsidRPr="000468B5" w14:paraId="46DF55A6" w14:textId="77777777" w:rsidTr="0027577C">
        <w:trPr>
          <w:trHeight w:val="320"/>
        </w:trPr>
        <w:tc>
          <w:tcPr>
            <w:tcW w:w="1030" w:type="dxa"/>
            <w:shd w:val="clear" w:color="auto" w:fill="auto"/>
            <w:noWrap/>
            <w:hideMark/>
          </w:tcPr>
          <w:p w14:paraId="201E77D4" w14:textId="77777777" w:rsidR="000468B5" w:rsidRPr="0027577C" w:rsidRDefault="000468B5" w:rsidP="0027577C">
            <w:pPr>
              <w:jc w:val="left"/>
              <w:rPr>
                <w:rFonts w:eastAsia="Times New Roman" w:cs="Times New Roman"/>
                <w:color w:val="000000"/>
                <w:szCs w:val="22"/>
                <w:lang w:eastAsia="ko-KR"/>
              </w:rPr>
            </w:pPr>
            <w:r w:rsidRPr="0027577C">
              <w:rPr>
                <w:rFonts w:eastAsia="Times New Roman" w:cs="Times New Roman"/>
                <w:color w:val="000000"/>
                <w:szCs w:val="22"/>
                <w:lang w:eastAsia="ko-KR"/>
              </w:rPr>
              <w:t>Similar 4</w:t>
            </w:r>
          </w:p>
        </w:tc>
        <w:tc>
          <w:tcPr>
            <w:tcW w:w="1030" w:type="dxa"/>
            <w:shd w:val="clear" w:color="auto" w:fill="auto"/>
            <w:noWrap/>
            <w:hideMark/>
          </w:tcPr>
          <w:p w14:paraId="4BE7D270" w14:textId="77777777" w:rsidR="000468B5" w:rsidRPr="0027577C" w:rsidRDefault="000468B5" w:rsidP="0027577C">
            <w:pPr>
              <w:jc w:val="left"/>
              <w:rPr>
                <w:rFonts w:eastAsia="Times New Roman" w:cs="Times New Roman"/>
                <w:i/>
                <w:color w:val="000000"/>
                <w:szCs w:val="22"/>
                <w:lang w:eastAsia="ko-KR"/>
              </w:rPr>
            </w:pPr>
            <w:r w:rsidRPr="0027577C">
              <w:rPr>
                <w:rFonts w:eastAsia="Times New Roman" w:cs="Times New Roman"/>
                <w:i/>
                <w:color w:val="000000"/>
                <w:szCs w:val="22"/>
                <w:lang w:eastAsia="ko-KR"/>
              </w:rPr>
              <w:t>Slc22a23</w:t>
            </w:r>
          </w:p>
        </w:tc>
        <w:tc>
          <w:tcPr>
            <w:tcW w:w="7300" w:type="dxa"/>
            <w:shd w:val="clear" w:color="auto" w:fill="auto"/>
            <w:noWrap/>
            <w:hideMark/>
          </w:tcPr>
          <w:p w14:paraId="1780E509" w14:textId="77777777" w:rsidR="000468B5" w:rsidRPr="0027577C" w:rsidRDefault="000468B5" w:rsidP="0027577C">
            <w:pPr>
              <w:jc w:val="left"/>
              <w:rPr>
                <w:rFonts w:eastAsia="Times New Roman" w:cs="Times New Roman"/>
                <w:color w:val="000000"/>
                <w:szCs w:val="22"/>
                <w:lang w:eastAsia="ko-KR"/>
              </w:rPr>
            </w:pPr>
            <w:r w:rsidRPr="0027577C">
              <w:rPr>
                <w:rFonts w:eastAsia="Times New Roman" w:cs="Times New Roman"/>
                <w:color w:val="000000"/>
                <w:szCs w:val="22"/>
                <w:lang w:eastAsia="ko-KR"/>
              </w:rPr>
              <w:t>solute carrier family 22, member 23</w:t>
            </w:r>
          </w:p>
        </w:tc>
      </w:tr>
      <w:tr w:rsidR="000468B5" w:rsidRPr="000468B5" w14:paraId="1039FAD8" w14:textId="77777777" w:rsidTr="0027577C">
        <w:trPr>
          <w:trHeight w:val="320"/>
        </w:trPr>
        <w:tc>
          <w:tcPr>
            <w:tcW w:w="1030" w:type="dxa"/>
            <w:shd w:val="clear" w:color="auto" w:fill="auto"/>
            <w:noWrap/>
            <w:hideMark/>
          </w:tcPr>
          <w:p w14:paraId="00E590CF" w14:textId="77777777" w:rsidR="000468B5" w:rsidRPr="0027577C" w:rsidRDefault="000468B5" w:rsidP="0027577C">
            <w:pPr>
              <w:jc w:val="left"/>
              <w:rPr>
                <w:rFonts w:eastAsia="Times New Roman" w:cs="Times New Roman"/>
                <w:color w:val="000000"/>
                <w:szCs w:val="22"/>
                <w:lang w:eastAsia="ko-KR"/>
              </w:rPr>
            </w:pPr>
            <w:r w:rsidRPr="0027577C">
              <w:rPr>
                <w:rFonts w:eastAsia="Times New Roman" w:cs="Times New Roman"/>
                <w:color w:val="000000"/>
                <w:szCs w:val="22"/>
                <w:lang w:eastAsia="ko-KR"/>
              </w:rPr>
              <w:t>Similar 4</w:t>
            </w:r>
          </w:p>
        </w:tc>
        <w:tc>
          <w:tcPr>
            <w:tcW w:w="1030" w:type="dxa"/>
            <w:shd w:val="clear" w:color="auto" w:fill="auto"/>
            <w:noWrap/>
            <w:hideMark/>
          </w:tcPr>
          <w:p w14:paraId="01F0FDF7" w14:textId="77777777" w:rsidR="000468B5" w:rsidRPr="0027577C" w:rsidRDefault="000468B5" w:rsidP="0027577C">
            <w:pPr>
              <w:jc w:val="left"/>
              <w:rPr>
                <w:rFonts w:eastAsia="Times New Roman" w:cs="Times New Roman"/>
                <w:i/>
                <w:color w:val="000000"/>
                <w:szCs w:val="22"/>
                <w:lang w:eastAsia="ko-KR"/>
              </w:rPr>
            </w:pPr>
            <w:r w:rsidRPr="0027577C">
              <w:rPr>
                <w:rFonts w:eastAsia="Times New Roman" w:cs="Times New Roman"/>
                <w:i/>
                <w:color w:val="000000"/>
                <w:szCs w:val="22"/>
                <w:lang w:eastAsia="ko-KR"/>
              </w:rPr>
              <w:t>Pex19</w:t>
            </w:r>
          </w:p>
        </w:tc>
        <w:tc>
          <w:tcPr>
            <w:tcW w:w="7300" w:type="dxa"/>
            <w:shd w:val="clear" w:color="auto" w:fill="auto"/>
            <w:noWrap/>
            <w:hideMark/>
          </w:tcPr>
          <w:p w14:paraId="154B9904" w14:textId="77777777" w:rsidR="000468B5" w:rsidRPr="0027577C" w:rsidRDefault="000468B5" w:rsidP="0027577C">
            <w:pPr>
              <w:jc w:val="left"/>
              <w:rPr>
                <w:rFonts w:eastAsia="Times New Roman" w:cs="Times New Roman"/>
                <w:color w:val="000000"/>
                <w:szCs w:val="22"/>
                <w:lang w:eastAsia="ko-KR"/>
              </w:rPr>
            </w:pPr>
            <w:proofErr w:type="spellStart"/>
            <w:r w:rsidRPr="0027577C">
              <w:rPr>
                <w:rFonts w:eastAsia="Times New Roman" w:cs="Times New Roman"/>
                <w:color w:val="000000"/>
                <w:szCs w:val="22"/>
                <w:lang w:eastAsia="ko-KR"/>
              </w:rPr>
              <w:t>peroxisomal</w:t>
            </w:r>
            <w:proofErr w:type="spellEnd"/>
            <w:r w:rsidRPr="0027577C">
              <w:rPr>
                <w:rFonts w:eastAsia="Times New Roman" w:cs="Times New Roman"/>
                <w:color w:val="000000"/>
                <w:szCs w:val="22"/>
                <w:lang w:eastAsia="ko-KR"/>
              </w:rPr>
              <w:t xml:space="preserve"> biogenesis factor 19</w:t>
            </w:r>
          </w:p>
        </w:tc>
      </w:tr>
      <w:tr w:rsidR="000468B5" w:rsidRPr="000468B5" w14:paraId="55A00FE8" w14:textId="77777777" w:rsidTr="0027577C">
        <w:trPr>
          <w:trHeight w:val="320"/>
        </w:trPr>
        <w:tc>
          <w:tcPr>
            <w:tcW w:w="1030" w:type="dxa"/>
            <w:shd w:val="clear" w:color="auto" w:fill="auto"/>
            <w:noWrap/>
            <w:hideMark/>
          </w:tcPr>
          <w:p w14:paraId="1B58E722" w14:textId="77777777" w:rsidR="000468B5" w:rsidRPr="0027577C" w:rsidRDefault="000468B5" w:rsidP="0027577C">
            <w:pPr>
              <w:jc w:val="left"/>
              <w:rPr>
                <w:rFonts w:eastAsia="Times New Roman" w:cs="Times New Roman"/>
                <w:color w:val="000000"/>
                <w:szCs w:val="22"/>
                <w:lang w:eastAsia="ko-KR"/>
              </w:rPr>
            </w:pPr>
            <w:r w:rsidRPr="0027577C">
              <w:rPr>
                <w:rFonts w:eastAsia="Times New Roman" w:cs="Times New Roman"/>
                <w:color w:val="000000"/>
                <w:szCs w:val="22"/>
                <w:lang w:eastAsia="ko-KR"/>
              </w:rPr>
              <w:t>Similar 4</w:t>
            </w:r>
          </w:p>
        </w:tc>
        <w:tc>
          <w:tcPr>
            <w:tcW w:w="1030" w:type="dxa"/>
            <w:shd w:val="clear" w:color="auto" w:fill="auto"/>
            <w:noWrap/>
            <w:hideMark/>
          </w:tcPr>
          <w:p w14:paraId="3CA7B717" w14:textId="77777777" w:rsidR="000468B5" w:rsidRPr="0027577C" w:rsidRDefault="000468B5" w:rsidP="0027577C">
            <w:pPr>
              <w:jc w:val="left"/>
              <w:rPr>
                <w:rFonts w:eastAsia="Times New Roman" w:cs="Times New Roman"/>
                <w:i/>
                <w:color w:val="000000"/>
                <w:szCs w:val="22"/>
                <w:lang w:eastAsia="ko-KR"/>
              </w:rPr>
            </w:pPr>
            <w:r w:rsidRPr="0027577C">
              <w:rPr>
                <w:rFonts w:eastAsia="Times New Roman" w:cs="Times New Roman"/>
                <w:i/>
                <w:color w:val="000000"/>
                <w:szCs w:val="22"/>
                <w:lang w:eastAsia="ko-KR"/>
              </w:rPr>
              <w:t>Lonp2</w:t>
            </w:r>
          </w:p>
        </w:tc>
        <w:tc>
          <w:tcPr>
            <w:tcW w:w="7300" w:type="dxa"/>
            <w:shd w:val="clear" w:color="auto" w:fill="auto"/>
            <w:noWrap/>
            <w:hideMark/>
          </w:tcPr>
          <w:p w14:paraId="0927C43D" w14:textId="77777777" w:rsidR="000468B5" w:rsidRPr="0027577C" w:rsidRDefault="000468B5" w:rsidP="0027577C">
            <w:pPr>
              <w:jc w:val="left"/>
              <w:rPr>
                <w:rFonts w:eastAsia="Times New Roman" w:cs="Times New Roman"/>
                <w:color w:val="000000"/>
                <w:szCs w:val="22"/>
                <w:lang w:eastAsia="ko-KR"/>
              </w:rPr>
            </w:pPr>
            <w:proofErr w:type="spellStart"/>
            <w:r w:rsidRPr="0027577C">
              <w:rPr>
                <w:rFonts w:eastAsia="Times New Roman" w:cs="Times New Roman"/>
                <w:color w:val="000000"/>
                <w:szCs w:val="22"/>
                <w:lang w:eastAsia="ko-KR"/>
              </w:rPr>
              <w:t>lon</w:t>
            </w:r>
            <w:proofErr w:type="spellEnd"/>
            <w:r w:rsidRPr="0027577C">
              <w:rPr>
                <w:rFonts w:eastAsia="Times New Roman" w:cs="Times New Roman"/>
                <w:color w:val="000000"/>
                <w:szCs w:val="22"/>
                <w:lang w:eastAsia="ko-KR"/>
              </w:rPr>
              <w:t xml:space="preserve"> peptidase 2, </w:t>
            </w:r>
            <w:proofErr w:type="spellStart"/>
            <w:r w:rsidRPr="0027577C">
              <w:rPr>
                <w:rFonts w:eastAsia="Times New Roman" w:cs="Times New Roman"/>
                <w:color w:val="000000"/>
                <w:szCs w:val="22"/>
                <w:lang w:eastAsia="ko-KR"/>
              </w:rPr>
              <w:t>peroxisomal</w:t>
            </w:r>
            <w:proofErr w:type="spellEnd"/>
          </w:p>
        </w:tc>
      </w:tr>
      <w:tr w:rsidR="000468B5" w:rsidRPr="000468B5" w14:paraId="7462178B" w14:textId="77777777" w:rsidTr="0027577C">
        <w:trPr>
          <w:trHeight w:val="320"/>
        </w:trPr>
        <w:tc>
          <w:tcPr>
            <w:tcW w:w="1030" w:type="dxa"/>
            <w:shd w:val="clear" w:color="auto" w:fill="auto"/>
            <w:noWrap/>
            <w:hideMark/>
          </w:tcPr>
          <w:p w14:paraId="788F1683" w14:textId="77777777" w:rsidR="000468B5" w:rsidRPr="0027577C" w:rsidRDefault="000468B5" w:rsidP="0027577C">
            <w:pPr>
              <w:jc w:val="left"/>
              <w:rPr>
                <w:rFonts w:eastAsia="Times New Roman" w:cs="Times New Roman"/>
                <w:color w:val="000000"/>
                <w:szCs w:val="22"/>
                <w:lang w:eastAsia="ko-KR"/>
              </w:rPr>
            </w:pPr>
            <w:r w:rsidRPr="0027577C">
              <w:rPr>
                <w:rFonts w:eastAsia="Times New Roman" w:cs="Times New Roman"/>
                <w:color w:val="000000"/>
                <w:szCs w:val="22"/>
                <w:lang w:eastAsia="ko-KR"/>
              </w:rPr>
              <w:t>Similar 4</w:t>
            </w:r>
          </w:p>
        </w:tc>
        <w:tc>
          <w:tcPr>
            <w:tcW w:w="1030" w:type="dxa"/>
            <w:shd w:val="clear" w:color="auto" w:fill="auto"/>
            <w:noWrap/>
            <w:hideMark/>
          </w:tcPr>
          <w:p w14:paraId="245F9AA0" w14:textId="77777777" w:rsidR="000468B5" w:rsidRPr="0027577C" w:rsidRDefault="000468B5" w:rsidP="0027577C">
            <w:pPr>
              <w:jc w:val="left"/>
              <w:rPr>
                <w:rFonts w:eastAsia="Times New Roman" w:cs="Times New Roman"/>
                <w:i/>
                <w:color w:val="000000"/>
                <w:szCs w:val="22"/>
                <w:lang w:eastAsia="ko-KR"/>
              </w:rPr>
            </w:pPr>
            <w:r w:rsidRPr="0027577C">
              <w:rPr>
                <w:rFonts w:eastAsia="Times New Roman" w:cs="Times New Roman"/>
                <w:i/>
                <w:color w:val="000000"/>
                <w:szCs w:val="22"/>
                <w:lang w:eastAsia="ko-KR"/>
              </w:rPr>
              <w:t>Tmem177</w:t>
            </w:r>
          </w:p>
        </w:tc>
        <w:tc>
          <w:tcPr>
            <w:tcW w:w="7300" w:type="dxa"/>
            <w:shd w:val="clear" w:color="auto" w:fill="auto"/>
            <w:noWrap/>
            <w:hideMark/>
          </w:tcPr>
          <w:p w14:paraId="02BBA97F" w14:textId="77777777" w:rsidR="000468B5" w:rsidRPr="0027577C" w:rsidRDefault="000468B5" w:rsidP="0027577C">
            <w:pPr>
              <w:jc w:val="left"/>
              <w:rPr>
                <w:rFonts w:eastAsia="Times New Roman" w:cs="Times New Roman"/>
                <w:color w:val="000000"/>
                <w:szCs w:val="22"/>
                <w:lang w:eastAsia="ko-KR"/>
              </w:rPr>
            </w:pPr>
            <w:r w:rsidRPr="0027577C">
              <w:rPr>
                <w:rFonts w:eastAsia="Times New Roman" w:cs="Times New Roman"/>
                <w:color w:val="000000"/>
                <w:szCs w:val="22"/>
                <w:lang w:eastAsia="ko-KR"/>
              </w:rPr>
              <w:t>transmembrane protein 177</w:t>
            </w:r>
          </w:p>
        </w:tc>
      </w:tr>
    </w:tbl>
    <w:p w14:paraId="466B5D02" w14:textId="77777777" w:rsidR="000468B5" w:rsidRDefault="000468B5"/>
    <w:p w14:paraId="0847AA70" w14:textId="77777777" w:rsidR="00605664" w:rsidRDefault="00ED3B1B">
      <w:pPr>
        <w:pStyle w:val="Heading3"/>
      </w:pPr>
      <w:bookmarkStart w:id="186" w:name="table-3"/>
      <w:bookmarkEnd w:id="186"/>
      <w:r>
        <w:lastRenderedPageBreak/>
        <w:t>table 3</w:t>
      </w:r>
    </w:p>
    <w:p w14:paraId="40623F97" w14:textId="4E10944C" w:rsidR="00605664" w:rsidRDefault="00ED3B1B">
      <w:r w:rsidRPr="008838EB">
        <w:rPr>
          <w:b/>
        </w:rPr>
        <w:t>Table 3.</w:t>
      </w:r>
      <w:r>
        <w:t xml:space="preserve"> Enrichment of autophagy gene sets during adipocyte differentiation.</w:t>
      </w:r>
      <w:r w:rsidR="00BB726F" w:rsidRPr="37C97522">
        <w:t xml:space="preserve"> </w:t>
      </w:r>
      <w:r w:rsidR="00777585">
        <w:t>False discovery rates</w:t>
      </w:r>
      <w:r w:rsidR="00BB726F">
        <w:t xml:space="preserve"> of rotation test</w:t>
      </w:r>
      <w:r w:rsidR="00473A0C">
        <w:t>s</w:t>
      </w:r>
      <w:r w:rsidR="00BB726F">
        <w:t xml:space="preserve"> of autophagy gene ontology</w:t>
      </w:r>
      <w:r w:rsidR="00BB726F" w:rsidRPr="37C97522">
        <w:t xml:space="preserve"> </w:t>
      </w:r>
      <w:r w:rsidR="00BB726F">
        <w:t>offspring gene sets in three differentiation stages compared to control.</w:t>
      </w:r>
    </w:p>
    <w:tbl>
      <w:tblPr>
        <w:tblStyle w:val="table"/>
        <w:tblW w:w="0" w:type="pct"/>
        <w:tblLook w:val="07E0" w:firstRow="1" w:lastRow="1" w:firstColumn="1" w:lastColumn="1" w:noHBand="1" w:noVBand="1"/>
      </w:tblPr>
      <w:tblGrid>
        <w:gridCol w:w="1365"/>
        <w:gridCol w:w="4121"/>
        <w:gridCol w:w="1230"/>
        <w:gridCol w:w="1336"/>
        <w:gridCol w:w="1524"/>
      </w:tblGrid>
      <w:tr w:rsidR="00605664" w14:paraId="35658061" w14:textId="77777777" w:rsidTr="00355120">
        <w:trPr>
          <w:cnfStyle w:val="100000000000" w:firstRow="1" w:lastRow="0" w:firstColumn="0" w:lastColumn="0" w:oddVBand="0" w:evenVBand="0" w:oddHBand="0" w:evenHBand="0" w:firstRowFirstColumn="0" w:firstRowLastColumn="0" w:lastRowFirstColumn="0" w:lastRowLastColumn="0"/>
        </w:trPr>
        <w:tc>
          <w:tcPr>
            <w:tcW w:w="0" w:type="auto"/>
          </w:tcPr>
          <w:p w14:paraId="142E5778" w14:textId="77777777" w:rsidR="00605664" w:rsidRDefault="00ED3B1B">
            <w:pPr>
              <w:jc w:val="left"/>
            </w:pPr>
            <w:r>
              <w:t>GO ID</w:t>
            </w:r>
          </w:p>
        </w:tc>
        <w:tc>
          <w:tcPr>
            <w:tcW w:w="0" w:type="auto"/>
          </w:tcPr>
          <w:p w14:paraId="50DE560F" w14:textId="77777777" w:rsidR="00605664" w:rsidRDefault="00ED3B1B">
            <w:pPr>
              <w:jc w:val="left"/>
            </w:pPr>
            <w:r>
              <w:t>Term</w:t>
            </w:r>
          </w:p>
        </w:tc>
        <w:tc>
          <w:tcPr>
            <w:tcW w:w="0" w:type="auto"/>
          </w:tcPr>
          <w:p w14:paraId="7C985184" w14:textId="77777777" w:rsidR="00605664" w:rsidRDefault="00ED3B1B">
            <w:pPr>
              <w:jc w:val="right"/>
            </w:pPr>
            <w:r>
              <w:t>Quiescence</w:t>
            </w:r>
          </w:p>
        </w:tc>
        <w:tc>
          <w:tcPr>
            <w:tcW w:w="0" w:type="auto"/>
          </w:tcPr>
          <w:p w14:paraId="7A7C2D82" w14:textId="77777777" w:rsidR="00605664" w:rsidRDefault="00ED3B1B" w:rsidP="008838EB">
            <w:pPr>
              <w:spacing w:line="240" w:lineRule="auto"/>
              <w:jc w:val="right"/>
            </w:pPr>
            <w:r>
              <w:t>Clonal Expansion</w:t>
            </w:r>
          </w:p>
        </w:tc>
        <w:tc>
          <w:tcPr>
            <w:tcW w:w="0" w:type="auto"/>
          </w:tcPr>
          <w:p w14:paraId="08EADE79" w14:textId="77777777" w:rsidR="00605664" w:rsidRDefault="00ED3B1B">
            <w:pPr>
              <w:jc w:val="right"/>
            </w:pPr>
            <w:r>
              <w:t>Differentiation</w:t>
            </w:r>
          </w:p>
        </w:tc>
      </w:tr>
      <w:tr w:rsidR="00605664" w14:paraId="270DB027" w14:textId="77777777" w:rsidTr="00355120">
        <w:tc>
          <w:tcPr>
            <w:tcW w:w="0" w:type="auto"/>
          </w:tcPr>
          <w:p w14:paraId="11FADA77" w14:textId="77777777" w:rsidR="00605664" w:rsidRDefault="00A92B85">
            <w:pPr>
              <w:jc w:val="left"/>
            </w:pPr>
            <w:hyperlink r:id="rId9">
              <w:r w:rsidR="00ED3B1B">
                <w:t>GO:0000045</w:t>
              </w:r>
            </w:hyperlink>
          </w:p>
        </w:tc>
        <w:tc>
          <w:tcPr>
            <w:tcW w:w="0" w:type="auto"/>
          </w:tcPr>
          <w:p w14:paraId="5F9BB6CF" w14:textId="77777777" w:rsidR="00605664" w:rsidRDefault="00ED3B1B">
            <w:pPr>
              <w:jc w:val="left"/>
            </w:pPr>
            <w:proofErr w:type="spellStart"/>
            <w:r>
              <w:t>autophagosome</w:t>
            </w:r>
            <w:proofErr w:type="spellEnd"/>
            <w:r>
              <w:t xml:space="preserve"> assembly</w:t>
            </w:r>
          </w:p>
        </w:tc>
        <w:tc>
          <w:tcPr>
            <w:tcW w:w="0" w:type="auto"/>
          </w:tcPr>
          <w:p w14:paraId="73C10A26" w14:textId="77777777" w:rsidR="00605664" w:rsidRDefault="00ED3B1B">
            <w:pPr>
              <w:jc w:val="right"/>
            </w:pPr>
            <w:r>
              <w:t>0.86</w:t>
            </w:r>
          </w:p>
        </w:tc>
        <w:tc>
          <w:tcPr>
            <w:tcW w:w="0" w:type="auto"/>
          </w:tcPr>
          <w:p w14:paraId="4FAF43AC" w14:textId="77777777" w:rsidR="00605664" w:rsidRDefault="00ED3B1B">
            <w:pPr>
              <w:jc w:val="right"/>
            </w:pPr>
            <w:r>
              <w:t>0.01</w:t>
            </w:r>
          </w:p>
        </w:tc>
        <w:tc>
          <w:tcPr>
            <w:tcW w:w="0" w:type="auto"/>
          </w:tcPr>
          <w:p w14:paraId="11C3FEAB" w14:textId="77777777" w:rsidR="00605664" w:rsidRDefault="00ED3B1B">
            <w:pPr>
              <w:jc w:val="right"/>
            </w:pPr>
            <w:r>
              <w:t>0.00</w:t>
            </w:r>
          </w:p>
        </w:tc>
      </w:tr>
      <w:tr w:rsidR="00605664" w14:paraId="78D646AD" w14:textId="77777777" w:rsidTr="00355120">
        <w:tc>
          <w:tcPr>
            <w:tcW w:w="0" w:type="auto"/>
          </w:tcPr>
          <w:p w14:paraId="532B8D53" w14:textId="77777777" w:rsidR="00605664" w:rsidRDefault="00A92B85">
            <w:pPr>
              <w:jc w:val="left"/>
            </w:pPr>
            <w:hyperlink r:id="rId10">
              <w:r w:rsidR="00ED3B1B">
                <w:t>GO:0000422</w:t>
              </w:r>
            </w:hyperlink>
          </w:p>
        </w:tc>
        <w:tc>
          <w:tcPr>
            <w:tcW w:w="0" w:type="auto"/>
          </w:tcPr>
          <w:p w14:paraId="48D99C18" w14:textId="77777777" w:rsidR="00605664" w:rsidRDefault="00ED3B1B">
            <w:pPr>
              <w:jc w:val="left"/>
            </w:pPr>
            <w:proofErr w:type="spellStart"/>
            <w:r>
              <w:t>mitophagy</w:t>
            </w:r>
            <w:proofErr w:type="spellEnd"/>
          </w:p>
        </w:tc>
        <w:tc>
          <w:tcPr>
            <w:tcW w:w="0" w:type="auto"/>
          </w:tcPr>
          <w:p w14:paraId="5F46109F" w14:textId="77777777" w:rsidR="00605664" w:rsidRDefault="00ED3B1B">
            <w:pPr>
              <w:jc w:val="right"/>
            </w:pPr>
            <w:r>
              <w:t>0.58</w:t>
            </w:r>
          </w:p>
        </w:tc>
        <w:tc>
          <w:tcPr>
            <w:tcW w:w="0" w:type="auto"/>
          </w:tcPr>
          <w:p w14:paraId="1DF87DAE" w14:textId="77777777" w:rsidR="00605664" w:rsidRDefault="00ED3B1B">
            <w:pPr>
              <w:jc w:val="right"/>
            </w:pPr>
            <w:r>
              <w:t>0.66</w:t>
            </w:r>
          </w:p>
        </w:tc>
        <w:tc>
          <w:tcPr>
            <w:tcW w:w="0" w:type="auto"/>
          </w:tcPr>
          <w:p w14:paraId="60FA2E7C" w14:textId="77777777" w:rsidR="00605664" w:rsidRDefault="00ED3B1B">
            <w:pPr>
              <w:jc w:val="right"/>
            </w:pPr>
            <w:r>
              <w:t>0.00</w:t>
            </w:r>
          </w:p>
        </w:tc>
      </w:tr>
      <w:tr w:rsidR="00605664" w14:paraId="60D36F71" w14:textId="77777777" w:rsidTr="00355120">
        <w:tc>
          <w:tcPr>
            <w:tcW w:w="0" w:type="auto"/>
          </w:tcPr>
          <w:p w14:paraId="4F624FCF" w14:textId="77777777" w:rsidR="00605664" w:rsidRDefault="00A92B85">
            <w:pPr>
              <w:jc w:val="left"/>
            </w:pPr>
            <w:hyperlink r:id="rId11">
              <w:r w:rsidR="00ED3B1B">
                <w:t>GO:0000423</w:t>
              </w:r>
            </w:hyperlink>
          </w:p>
        </w:tc>
        <w:tc>
          <w:tcPr>
            <w:tcW w:w="0" w:type="auto"/>
          </w:tcPr>
          <w:p w14:paraId="099CA6DF" w14:textId="77777777" w:rsidR="00605664" w:rsidRDefault="00ED3B1B">
            <w:pPr>
              <w:jc w:val="left"/>
            </w:pPr>
            <w:proofErr w:type="spellStart"/>
            <w:r>
              <w:t>macromitophagy</w:t>
            </w:r>
            <w:proofErr w:type="spellEnd"/>
          </w:p>
        </w:tc>
        <w:tc>
          <w:tcPr>
            <w:tcW w:w="0" w:type="auto"/>
          </w:tcPr>
          <w:p w14:paraId="59BA775A" w14:textId="77777777" w:rsidR="00605664" w:rsidRDefault="00ED3B1B">
            <w:pPr>
              <w:jc w:val="right"/>
            </w:pPr>
            <w:r>
              <w:t>0.20</w:t>
            </w:r>
          </w:p>
        </w:tc>
        <w:tc>
          <w:tcPr>
            <w:tcW w:w="0" w:type="auto"/>
          </w:tcPr>
          <w:p w14:paraId="61819654" w14:textId="77777777" w:rsidR="00605664" w:rsidRDefault="00ED3B1B">
            <w:pPr>
              <w:jc w:val="right"/>
            </w:pPr>
            <w:r>
              <w:t>0.43</w:t>
            </w:r>
          </w:p>
        </w:tc>
        <w:tc>
          <w:tcPr>
            <w:tcW w:w="0" w:type="auto"/>
          </w:tcPr>
          <w:p w14:paraId="4370FE2A" w14:textId="77777777" w:rsidR="00605664" w:rsidRDefault="00ED3B1B">
            <w:pPr>
              <w:jc w:val="right"/>
            </w:pPr>
            <w:r>
              <w:t>0.00</w:t>
            </w:r>
          </w:p>
        </w:tc>
      </w:tr>
      <w:tr w:rsidR="00605664" w14:paraId="5A2D56A5" w14:textId="77777777" w:rsidTr="00355120">
        <w:tc>
          <w:tcPr>
            <w:tcW w:w="0" w:type="auto"/>
          </w:tcPr>
          <w:p w14:paraId="2A672841" w14:textId="77777777" w:rsidR="00605664" w:rsidRDefault="00A92B85">
            <w:pPr>
              <w:jc w:val="left"/>
            </w:pPr>
            <w:hyperlink r:id="rId12">
              <w:r w:rsidR="00ED3B1B">
                <w:t>GO:0010506</w:t>
              </w:r>
            </w:hyperlink>
          </w:p>
        </w:tc>
        <w:tc>
          <w:tcPr>
            <w:tcW w:w="0" w:type="auto"/>
          </w:tcPr>
          <w:p w14:paraId="52801629" w14:textId="77777777" w:rsidR="00605664" w:rsidRDefault="00ED3B1B">
            <w:pPr>
              <w:jc w:val="left"/>
            </w:pPr>
            <w:r>
              <w:t>regulation of autophagy</w:t>
            </w:r>
          </w:p>
        </w:tc>
        <w:tc>
          <w:tcPr>
            <w:tcW w:w="0" w:type="auto"/>
          </w:tcPr>
          <w:p w14:paraId="16DF06DA" w14:textId="77777777" w:rsidR="00605664" w:rsidRDefault="00ED3B1B">
            <w:pPr>
              <w:jc w:val="right"/>
            </w:pPr>
            <w:r>
              <w:t>0.02</w:t>
            </w:r>
          </w:p>
        </w:tc>
        <w:tc>
          <w:tcPr>
            <w:tcW w:w="0" w:type="auto"/>
          </w:tcPr>
          <w:p w14:paraId="05169883" w14:textId="77777777" w:rsidR="00605664" w:rsidRDefault="00ED3B1B">
            <w:pPr>
              <w:jc w:val="right"/>
            </w:pPr>
            <w:r>
              <w:t>0.01</w:t>
            </w:r>
          </w:p>
        </w:tc>
        <w:tc>
          <w:tcPr>
            <w:tcW w:w="0" w:type="auto"/>
          </w:tcPr>
          <w:p w14:paraId="4EE59FB9" w14:textId="77777777" w:rsidR="00605664" w:rsidRDefault="00ED3B1B">
            <w:pPr>
              <w:jc w:val="right"/>
            </w:pPr>
            <w:r>
              <w:t>0.00</w:t>
            </w:r>
          </w:p>
        </w:tc>
      </w:tr>
      <w:tr w:rsidR="00605664" w14:paraId="6D0C30A7" w14:textId="77777777" w:rsidTr="00355120">
        <w:tc>
          <w:tcPr>
            <w:tcW w:w="0" w:type="auto"/>
          </w:tcPr>
          <w:p w14:paraId="1861DB00" w14:textId="77777777" w:rsidR="00605664" w:rsidRDefault="00A92B85">
            <w:pPr>
              <w:jc w:val="left"/>
            </w:pPr>
            <w:hyperlink r:id="rId13">
              <w:r w:rsidR="00ED3B1B">
                <w:t>GO:0010507</w:t>
              </w:r>
            </w:hyperlink>
          </w:p>
        </w:tc>
        <w:tc>
          <w:tcPr>
            <w:tcW w:w="0" w:type="auto"/>
          </w:tcPr>
          <w:p w14:paraId="7D1B476B" w14:textId="77777777" w:rsidR="00605664" w:rsidRDefault="00ED3B1B">
            <w:pPr>
              <w:jc w:val="left"/>
            </w:pPr>
            <w:r>
              <w:t>negative regulation of autophagy</w:t>
            </w:r>
          </w:p>
        </w:tc>
        <w:tc>
          <w:tcPr>
            <w:tcW w:w="0" w:type="auto"/>
          </w:tcPr>
          <w:p w14:paraId="1A8FCB76" w14:textId="77777777" w:rsidR="00605664" w:rsidRDefault="00ED3B1B">
            <w:pPr>
              <w:jc w:val="right"/>
            </w:pPr>
            <w:r>
              <w:t>0.52</w:t>
            </w:r>
          </w:p>
        </w:tc>
        <w:tc>
          <w:tcPr>
            <w:tcW w:w="0" w:type="auto"/>
          </w:tcPr>
          <w:p w14:paraId="197D1D73" w14:textId="77777777" w:rsidR="00605664" w:rsidRDefault="00ED3B1B">
            <w:pPr>
              <w:jc w:val="right"/>
            </w:pPr>
            <w:r>
              <w:t>0.03</w:t>
            </w:r>
          </w:p>
        </w:tc>
        <w:tc>
          <w:tcPr>
            <w:tcW w:w="0" w:type="auto"/>
          </w:tcPr>
          <w:p w14:paraId="6FDF855D" w14:textId="77777777" w:rsidR="00605664" w:rsidRDefault="00ED3B1B">
            <w:pPr>
              <w:jc w:val="right"/>
            </w:pPr>
            <w:r>
              <w:t>0.00</w:t>
            </w:r>
          </w:p>
        </w:tc>
      </w:tr>
      <w:tr w:rsidR="00605664" w14:paraId="259F698F" w14:textId="77777777" w:rsidTr="00355120">
        <w:tc>
          <w:tcPr>
            <w:tcW w:w="0" w:type="auto"/>
          </w:tcPr>
          <w:p w14:paraId="07B357DB" w14:textId="77777777" w:rsidR="00605664" w:rsidRDefault="00A92B85">
            <w:pPr>
              <w:jc w:val="left"/>
            </w:pPr>
            <w:hyperlink r:id="rId14">
              <w:r w:rsidR="00ED3B1B">
                <w:t>GO:0010508</w:t>
              </w:r>
            </w:hyperlink>
          </w:p>
        </w:tc>
        <w:tc>
          <w:tcPr>
            <w:tcW w:w="0" w:type="auto"/>
          </w:tcPr>
          <w:p w14:paraId="063E104E" w14:textId="77777777" w:rsidR="00605664" w:rsidRDefault="00ED3B1B">
            <w:pPr>
              <w:jc w:val="left"/>
            </w:pPr>
            <w:r>
              <w:t>positive regulation of autophagy</w:t>
            </w:r>
          </w:p>
        </w:tc>
        <w:tc>
          <w:tcPr>
            <w:tcW w:w="0" w:type="auto"/>
          </w:tcPr>
          <w:p w14:paraId="1604261A" w14:textId="77777777" w:rsidR="00605664" w:rsidRDefault="00ED3B1B">
            <w:pPr>
              <w:jc w:val="right"/>
            </w:pPr>
            <w:r>
              <w:t>0.20</w:t>
            </w:r>
          </w:p>
        </w:tc>
        <w:tc>
          <w:tcPr>
            <w:tcW w:w="0" w:type="auto"/>
          </w:tcPr>
          <w:p w14:paraId="38367BE7" w14:textId="77777777" w:rsidR="00605664" w:rsidRDefault="00ED3B1B">
            <w:pPr>
              <w:jc w:val="right"/>
            </w:pPr>
            <w:r>
              <w:t>0.44</w:t>
            </w:r>
          </w:p>
        </w:tc>
        <w:tc>
          <w:tcPr>
            <w:tcW w:w="0" w:type="auto"/>
          </w:tcPr>
          <w:p w14:paraId="1D3C1933" w14:textId="77777777" w:rsidR="00605664" w:rsidRDefault="00ED3B1B">
            <w:pPr>
              <w:jc w:val="right"/>
            </w:pPr>
            <w:r>
              <w:t>0.00</w:t>
            </w:r>
          </w:p>
        </w:tc>
      </w:tr>
      <w:tr w:rsidR="00605664" w14:paraId="3412062F" w14:textId="77777777" w:rsidTr="00355120">
        <w:tc>
          <w:tcPr>
            <w:tcW w:w="0" w:type="auto"/>
          </w:tcPr>
          <w:p w14:paraId="6FA156FB" w14:textId="77777777" w:rsidR="00605664" w:rsidRDefault="00A92B85">
            <w:pPr>
              <w:jc w:val="left"/>
            </w:pPr>
            <w:hyperlink r:id="rId15">
              <w:r w:rsidR="00ED3B1B">
                <w:t>GO:0016236</w:t>
              </w:r>
            </w:hyperlink>
          </w:p>
        </w:tc>
        <w:tc>
          <w:tcPr>
            <w:tcW w:w="0" w:type="auto"/>
          </w:tcPr>
          <w:p w14:paraId="1B92D8B1" w14:textId="77777777" w:rsidR="00605664" w:rsidRDefault="00ED3B1B">
            <w:pPr>
              <w:jc w:val="left"/>
            </w:pPr>
            <w:proofErr w:type="spellStart"/>
            <w:r>
              <w:t>macroautophagy</w:t>
            </w:r>
            <w:proofErr w:type="spellEnd"/>
          </w:p>
        </w:tc>
        <w:tc>
          <w:tcPr>
            <w:tcW w:w="0" w:type="auto"/>
          </w:tcPr>
          <w:p w14:paraId="6B8FBB5D" w14:textId="77777777" w:rsidR="00605664" w:rsidRDefault="00ED3B1B">
            <w:pPr>
              <w:jc w:val="right"/>
            </w:pPr>
            <w:r>
              <w:t>0.92</w:t>
            </w:r>
          </w:p>
        </w:tc>
        <w:tc>
          <w:tcPr>
            <w:tcW w:w="0" w:type="auto"/>
          </w:tcPr>
          <w:p w14:paraId="0413E06A" w14:textId="77777777" w:rsidR="00605664" w:rsidRDefault="00ED3B1B">
            <w:pPr>
              <w:jc w:val="right"/>
            </w:pPr>
            <w:r>
              <w:t>0.62</w:t>
            </w:r>
          </w:p>
        </w:tc>
        <w:tc>
          <w:tcPr>
            <w:tcW w:w="0" w:type="auto"/>
          </w:tcPr>
          <w:p w14:paraId="0994FF47" w14:textId="77777777" w:rsidR="00605664" w:rsidRDefault="00ED3B1B">
            <w:pPr>
              <w:jc w:val="right"/>
            </w:pPr>
            <w:r>
              <w:t>0.00</w:t>
            </w:r>
          </w:p>
        </w:tc>
      </w:tr>
      <w:tr w:rsidR="00605664" w14:paraId="50AEA148" w14:textId="77777777" w:rsidTr="00355120">
        <w:tc>
          <w:tcPr>
            <w:tcW w:w="0" w:type="auto"/>
          </w:tcPr>
          <w:p w14:paraId="3284062D" w14:textId="77777777" w:rsidR="00605664" w:rsidRDefault="00A92B85">
            <w:pPr>
              <w:jc w:val="left"/>
            </w:pPr>
            <w:hyperlink r:id="rId16">
              <w:r w:rsidR="00ED3B1B">
                <w:t>GO:0016239</w:t>
              </w:r>
            </w:hyperlink>
          </w:p>
        </w:tc>
        <w:tc>
          <w:tcPr>
            <w:tcW w:w="0" w:type="auto"/>
          </w:tcPr>
          <w:p w14:paraId="0DEDC2AB" w14:textId="77777777" w:rsidR="00605664" w:rsidRDefault="00ED3B1B">
            <w:pPr>
              <w:jc w:val="left"/>
            </w:pPr>
            <w:r>
              <w:t xml:space="preserve">positive regulation of </w:t>
            </w:r>
            <w:proofErr w:type="spellStart"/>
            <w:r>
              <w:t>macroautophagy</w:t>
            </w:r>
            <w:proofErr w:type="spellEnd"/>
          </w:p>
        </w:tc>
        <w:tc>
          <w:tcPr>
            <w:tcW w:w="0" w:type="auto"/>
          </w:tcPr>
          <w:p w14:paraId="7551D72F" w14:textId="77777777" w:rsidR="00605664" w:rsidRDefault="00ED3B1B">
            <w:pPr>
              <w:jc w:val="right"/>
            </w:pPr>
            <w:r>
              <w:t>0.89</w:t>
            </w:r>
          </w:p>
        </w:tc>
        <w:tc>
          <w:tcPr>
            <w:tcW w:w="0" w:type="auto"/>
          </w:tcPr>
          <w:p w14:paraId="5FB927B3" w14:textId="77777777" w:rsidR="00605664" w:rsidRDefault="00ED3B1B">
            <w:pPr>
              <w:jc w:val="right"/>
            </w:pPr>
            <w:r>
              <w:t>0.44</w:t>
            </w:r>
          </w:p>
        </w:tc>
        <w:tc>
          <w:tcPr>
            <w:tcW w:w="0" w:type="auto"/>
          </w:tcPr>
          <w:p w14:paraId="5D34E128" w14:textId="77777777" w:rsidR="00605664" w:rsidRDefault="00ED3B1B">
            <w:pPr>
              <w:jc w:val="right"/>
            </w:pPr>
            <w:r>
              <w:t>0.65</w:t>
            </w:r>
          </w:p>
        </w:tc>
      </w:tr>
      <w:tr w:rsidR="00605664" w14:paraId="2680E6D3" w14:textId="77777777" w:rsidTr="00355120">
        <w:tc>
          <w:tcPr>
            <w:tcW w:w="0" w:type="auto"/>
          </w:tcPr>
          <w:p w14:paraId="566E3A9F" w14:textId="77777777" w:rsidR="00605664" w:rsidRDefault="00A92B85">
            <w:pPr>
              <w:jc w:val="left"/>
            </w:pPr>
            <w:hyperlink r:id="rId17">
              <w:r w:rsidR="00ED3B1B">
                <w:t>GO:0016241</w:t>
              </w:r>
            </w:hyperlink>
          </w:p>
        </w:tc>
        <w:tc>
          <w:tcPr>
            <w:tcW w:w="0" w:type="auto"/>
          </w:tcPr>
          <w:p w14:paraId="5DCBBC14" w14:textId="77777777" w:rsidR="00605664" w:rsidRDefault="00ED3B1B">
            <w:pPr>
              <w:jc w:val="left"/>
            </w:pPr>
            <w:r>
              <w:t xml:space="preserve">regulation of </w:t>
            </w:r>
            <w:proofErr w:type="spellStart"/>
            <w:r>
              <w:t>macroautophagy</w:t>
            </w:r>
            <w:proofErr w:type="spellEnd"/>
          </w:p>
        </w:tc>
        <w:tc>
          <w:tcPr>
            <w:tcW w:w="0" w:type="auto"/>
          </w:tcPr>
          <w:p w14:paraId="6BFB2EB1" w14:textId="77777777" w:rsidR="00605664" w:rsidRDefault="00ED3B1B">
            <w:pPr>
              <w:jc w:val="right"/>
            </w:pPr>
            <w:r>
              <w:t>0.91</w:t>
            </w:r>
          </w:p>
        </w:tc>
        <w:tc>
          <w:tcPr>
            <w:tcW w:w="0" w:type="auto"/>
          </w:tcPr>
          <w:p w14:paraId="1E3B3DEE" w14:textId="77777777" w:rsidR="00605664" w:rsidRDefault="00ED3B1B">
            <w:pPr>
              <w:jc w:val="right"/>
            </w:pPr>
            <w:r>
              <w:t>0.02</w:t>
            </w:r>
          </w:p>
        </w:tc>
        <w:tc>
          <w:tcPr>
            <w:tcW w:w="0" w:type="auto"/>
          </w:tcPr>
          <w:p w14:paraId="61C3903A" w14:textId="77777777" w:rsidR="00605664" w:rsidRDefault="00ED3B1B">
            <w:pPr>
              <w:jc w:val="right"/>
            </w:pPr>
            <w:r>
              <w:t>0.00</w:t>
            </w:r>
          </w:p>
        </w:tc>
      </w:tr>
      <w:tr w:rsidR="00605664" w14:paraId="7936118E" w14:textId="77777777" w:rsidTr="00355120">
        <w:tc>
          <w:tcPr>
            <w:tcW w:w="0" w:type="auto"/>
          </w:tcPr>
          <w:p w14:paraId="3A23F9C1" w14:textId="77777777" w:rsidR="00605664" w:rsidRDefault="00A92B85">
            <w:pPr>
              <w:jc w:val="left"/>
            </w:pPr>
            <w:hyperlink r:id="rId18">
              <w:r w:rsidR="00ED3B1B">
                <w:t>GO:0016242</w:t>
              </w:r>
            </w:hyperlink>
          </w:p>
        </w:tc>
        <w:tc>
          <w:tcPr>
            <w:tcW w:w="0" w:type="auto"/>
          </w:tcPr>
          <w:p w14:paraId="1131376F" w14:textId="77777777" w:rsidR="00605664" w:rsidRDefault="00ED3B1B">
            <w:pPr>
              <w:jc w:val="left"/>
            </w:pPr>
            <w:r>
              <w:t xml:space="preserve">negative regulation of </w:t>
            </w:r>
            <w:proofErr w:type="spellStart"/>
            <w:r>
              <w:t>macroautophagy</w:t>
            </w:r>
            <w:proofErr w:type="spellEnd"/>
          </w:p>
        </w:tc>
        <w:tc>
          <w:tcPr>
            <w:tcW w:w="0" w:type="auto"/>
          </w:tcPr>
          <w:p w14:paraId="28285A64" w14:textId="77777777" w:rsidR="00605664" w:rsidRDefault="00ED3B1B">
            <w:pPr>
              <w:jc w:val="right"/>
            </w:pPr>
            <w:r>
              <w:t>0.70</w:t>
            </w:r>
          </w:p>
        </w:tc>
        <w:tc>
          <w:tcPr>
            <w:tcW w:w="0" w:type="auto"/>
          </w:tcPr>
          <w:p w14:paraId="2F208998" w14:textId="77777777" w:rsidR="00605664" w:rsidRDefault="00ED3B1B">
            <w:pPr>
              <w:jc w:val="right"/>
            </w:pPr>
            <w:r>
              <w:t>0.69</w:t>
            </w:r>
          </w:p>
        </w:tc>
        <w:tc>
          <w:tcPr>
            <w:tcW w:w="0" w:type="auto"/>
          </w:tcPr>
          <w:p w14:paraId="0E4B48D7" w14:textId="77777777" w:rsidR="00605664" w:rsidRDefault="00ED3B1B">
            <w:pPr>
              <w:jc w:val="right"/>
            </w:pPr>
            <w:r>
              <w:t>0.00</w:t>
            </w:r>
          </w:p>
        </w:tc>
      </w:tr>
      <w:tr w:rsidR="00605664" w14:paraId="65DD94FE" w14:textId="77777777" w:rsidTr="00355120">
        <w:tc>
          <w:tcPr>
            <w:tcW w:w="0" w:type="auto"/>
          </w:tcPr>
          <w:p w14:paraId="2A4C704B" w14:textId="77777777" w:rsidR="00605664" w:rsidRDefault="00A92B85">
            <w:pPr>
              <w:jc w:val="left"/>
            </w:pPr>
            <w:hyperlink r:id="rId19">
              <w:r w:rsidR="00ED3B1B">
                <w:t>GO:0016243</w:t>
              </w:r>
            </w:hyperlink>
          </w:p>
        </w:tc>
        <w:tc>
          <w:tcPr>
            <w:tcW w:w="0" w:type="auto"/>
          </w:tcPr>
          <w:p w14:paraId="517CC2E3" w14:textId="77777777" w:rsidR="00605664" w:rsidRDefault="00ED3B1B">
            <w:pPr>
              <w:jc w:val="left"/>
            </w:pPr>
            <w:r>
              <w:t xml:space="preserve">regulation of </w:t>
            </w:r>
            <w:proofErr w:type="spellStart"/>
            <w:r>
              <w:t>autophagosome</w:t>
            </w:r>
            <w:proofErr w:type="spellEnd"/>
            <w:r>
              <w:t xml:space="preserve"> size</w:t>
            </w:r>
          </w:p>
        </w:tc>
        <w:tc>
          <w:tcPr>
            <w:tcW w:w="0" w:type="auto"/>
          </w:tcPr>
          <w:p w14:paraId="3A4D6FE8" w14:textId="77777777" w:rsidR="00605664" w:rsidRDefault="00ED3B1B">
            <w:pPr>
              <w:jc w:val="right"/>
            </w:pPr>
            <w:r>
              <w:t>0.07</w:t>
            </w:r>
          </w:p>
        </w:tc>
        <w:tc>
          <w:tcPr>
            <w:tcW w:w="0" w:type="auto"/>
          </w:tcPr>
          <w:p w14:paraId="47CAF145" w14:textId="77777777" w:rsidR="00605664" w:rsidRDefault="00ED3B1B">
            <w:pPr>
              <w:jc w:val="right"/>
            </w:pPr>
            <w:r>
              <w:t>0.10</w:t>
            </w:r>
          </w:p>
        </w:tc>
        <w:tc>
          <w:tcPr>
            <w:tcW w:w="0" w:type="auto"/>
          </w:tcPr>
          <w:p w14:paraId="4F96C3AD" w14:textId="77777777" w:rsidR="00605664" w:rsidRDefault="00ED3B1B">
            <w:pPr>
              <w:jc w:val="right"/>
            </w:pPr>
            <w:r>
              <w:t>0.01</w:t>
            </w:r>
          </w:p>
        </w:tc>
      </w:tr>
      <w:tr w:rsidR="00605664" w14:paraId="34D7DABC" w14:textId="77777777" w:rsidTr="00355120">
        <w:tc>
          <w:tcPr>
            <w:tcW w:w="0" w:type="auto"/>
          </w:tcPr>
          <w:p w14:paraId="00A9C99E" w14:textId="77777777" w:rsidR="00605664" w:rsidRDefault="00A92B85">
            <w:pPr>
              <w:jc w:val="left"/>
            </w:pPr>
            <w:hyperlink r:id="rId20">
              <w:r w:rsidR="00ED3B1B">
                <w:t>GO:0030242</w:t>
              </w:r>
            </w:hyperlink>
          </w:p>
        </w:tc>
        <w:tc>
          <w:tcPr>
            <w:tcW w:w="0" w:type="auto"/>
          </w:tcPr>
          <w:p w14:paraId="0CA850BF" w14:textId="77777777" w:rsidR="00605664" w:rsidRDefault="00ED3B1B">
            <w:pPr>
              <w:jc w:val="left"/>
            </w:pPr>
            <w:proofErr w:type="spellStart"/>
            <w:r>
              <w:t>pexophagy</w:t>
            </w:r>
            <w:proofErr w:type="spellEnd"/>
          </w:p>
        </w:tc>
        <w:tc>
          <w:tcPr>
            <w:tcW w:w="0" w:type="auto"/>
          </w:tcPr>
          <w:p w14:paraId="302E7885" w14:textId="77777777" w:rsidR="00605664" w:rsidRDefault="00ED3B1B">
            <w:pPr>
              <w:jc w:val="right"/>
            </w:pPr>
            <w:r>
              <w:t>0.83</w:t>
            </w:r>
          </w:p>
        </w:tc>
        <w:tc>
          <w:tcPr>
            <w:tcW w:w="0" w:type="auto"/>
          </w:tcPr>
          <w:p w14:paraId="01D25016" w14:textId="77777777" w:rsidR="00605664" w:rsidRDefault="00ED3B1B">
            <w:pPr>
              <w:jc w:val="right"/>
            </w:pPr>
            <w:r>
              <w:t>0.06</w:t>
            </w:r>
          </w:p>
        </w:tc>
        <w:tc>
          <w:tcPr>
            <w:tcW w:w="0" w:type="auto"/>
          </w:tcPr>
          <w:p w14:paraId="7C571BF1" w14:textId="77777777" w:rsidR="00605664" w:rsidRDefault="00ED3B1B">
            <w:pPr>
              <w:jc w:val="right"/>
            </w:pPr>
            <w:r>
              <w:t>0.01</w:t>
            </w:r>
          </w:p>
        </w:tc>
      </w:tr>
      <w:tr w:rsidR="00605664" w14:paraId="6761CFAD" w14:textId="77777777" w:rsidTr="00355120">
        <w:tc>
          <w:tcPr>
            <w:tcW w:w="0" w:type="auto"/>
          </w:tcPr>
          <w:p w14:paraId="57EF3FED" w14:textId="77777777" w:rsidR="00605664" w:rsidRDefault="00A92B85">
            <w:pPr>
              <w:jc w:val="left"/>
            </w:pPr>
            <w:hyperlink r:id="rId21">
              <w:r w:rsidR="00ED3B1B">
                <w:t>GO:0034263</w:t>
              </w:r>
            </w:hyperlink>
          </w:p>
        </w:tc>
        <w:tc>
          <w:tcPr>
            <w:tcW w:w="0" w:type="auto"/>
          </w:tcPr>
          <w:p w14:paraId="10745AF1" w14:textId="77777777" w:rsidR="00605664" w:rsidRDefault="00ED3B1B">
            <w:pPr>
              <w:jc w:val="left"/>
            </w:pPr>
            <w:r>
              <w:t>positive regulation of autophagy in response to ER overload</w:t>
            </w:r>
          </w:p>
        </w:tc>
        <w:tc>
          <w:tcPr>
            <w:tcW w:w="0" w:type="auto"/>
          </w:tcPr>
          <w:p w14:paraId="5AD17BFB" w14:textId="77777777" w:rsidR="00605664" w:rsidRDefault="00ED3B1B">
            <w:pPr>
              <w:jc w:val="right"/>
            </w:pPr>
            <w:r>
              <w:t>0.05</w:t>
            </w:r>
          </w:p>
        </w:tc>
        <w:tc>
          <w:tcPr>
            <w:tcW w:w="0" w:type="auto"/>
          </w:tcPr>
          <w:p w14:paraId="318E415F" w14:textId="77777777" w:rsidR="00605664" w:rsidRDefault="00ED3B1B">
            <w:pPr>
              <w:jc w:val="right"/>
            </w:pPr>
            <w:r>
              <w:t>0.09</w:t>
            </w:r>
          </w:p>
        </w:tc>
        <w:tc>
          <w:tcPr>
            <w:tcW w:w="0" w:type="auto"/>
          </w:tcPr>
          <w:p w14:paraId="396EB6A6" w14:textId="77777777" w:rsidR="00605664" w:rsidRDefault="00ED3B1B">
            <w:pPr>
              <w:jc w:val="right"/>
            </w:pPr>
            <w:r>
              <w:t>0.00</w:t>
            </w:r>
          </w:p>
        </w:tc>
      </w:tr>
      <w:tr w:rsidR="00605664" w14:paraId="370F6268" w14:textId="77777777" w:rsidTr="00355120">
        <w:tc>
          <w:tcPr>
            <w:tcW w:w="0" w:type="auto"/>
          </w:tcPr>
          <w:p w14:paraId="2E6903BA" w14:textId="77777777" w:rsidR="00605664" w:rsidRDefault="00A92B85">
            <w:pPr>
              <w:jc w:val="left"/>
            </w:pPr>
            <w:hyperlink r:id="rId22">
              <w:r w:rsidR="00ED3B1B">
                <w:t>GO:0034497</w:t>
              </w:r>
            </w:hyperlink>
          </w:p>
        </w:tc>
        <w:tc>
          <w:tcPr>
            <w:tcW w:w="0" w:type="auto"/>
          </w:tcPr>
          <w:p w14:paraId="0DC0D548" w14:textId="77777777" w:rsidR="00605664" w:rsidRDefault="00ED3B1B">
            <w:pPr>
              <w:jc w:val="left"/>
            </w:pPr>
            <w:r>
              <w:t>protein localization to pre-</w:t>
            </w:r>
            <w:proofErr w:type="spellStart"/>
            <w:r>
              <w:t>autophagosomal</w:t>
            </w:r>
            <w:proofErr w:type="spellEnd"/>
            <w:r>
              <w:t xml:space="preserve"> structure</w:t>
            </w:r>
          </w:p>
        </w:tc>
        <w:tc>
          <w:tcPr>
            <w:tcW w:w="0" w:type="auto"/>
          </w:tcPr>
          <w:p w14:paraId="39C2F569" w14:textId="77777777" w:rsidR="00605664" w:rsidRDefault="00ED3B1B">
            <w:pPr>
              <w:jc w:val="right"/>
            </w:pPr>
            <w:r>
              <w:t>0.95</w:t>
            </w:r>
          </w:p>
        </w:tc>
        <w:tc>
          <w:tcPr>
            <w:tcW w:w="0" w:type="auto"/>
          </w:tcPr>
          <w:p w14:paraId="074D9736" w14:textId="77777777" w:rsidR="00605664" w:rsidRDefault="00ED3B1B">
            <w:pPr>
              <w:jc w:val="right"/>
            </w:pPr>
            <w:r>
              <w:t>0.13</w:t>
            </w:r>
          </w:p>
        </w:tc>
        <w:tc>
          <w:tcPr>
            <w:tcW w:w="0" w:type="auto"/>
          </w:tcPr>
          <w:p w14:paraId="46AEB2D5" w14:textId="77777777" w:rsidR="00605664" w:rsidRDefault="00ED3B1B">
            <w:pPr>
              <w:jc w:val="right"/>
            </w:pPr>
            <w:r>
              <w:t>0.00</w:t>
            </w:r>
          </w:p>
        </w:tc>
      </w:tr>
      <w:tr w:rsidR="00605664" w14:paraId="47EE0A4D" w14:textId="77777777" w:rsidTr="00355120">
        <w:tc>
          <w:tcPr>
            <w:tcW w:w="0" w:type="auto"/>
          </w:tcPr>
          <w:p w14:paraId="643EFF21" w14:textId="77777777" w:rsidR="00605664" w:rsidRDefault="00A92B85">
            <w:pPr>
              <w:jc w:val="left"/>
            </w:pPr>
            <w:hyperlink r:id="rId23">
              <w:r w:rsidR="00ED3B1B">
                <w:t>GO:0034727</w:t>
              </w:r>
            </w:hyperlink>
          </w:p>
        </w:tc>
        <w:tc>
          <w:tcPr>
            <w:tcW w:w="0" w:type="auto"/>
          </w:tcPr>
          <w:p w14:paraId="5FCE7C8A" w14:textId="77777777" w:rsidR="00605664" w:rsidRDefault="00ED3B1B">
            <w:pPr>
              <w:jc w:val="left"/>
            </w:pPr>
            <w:r>
              <w:t xml:space="preserve">piecemeal </w:t>
            </w:r>
            <w:proofErr w:type="spellStart"/>
            <w:r>
              <w:t>microautophagy</w:t>
            </w:r>
            <w:proofErr w:type="spellEnd"/>
            <w:r>
              <w:t xml:space="preserve"> of nucleus</w:t>
            </w:r>
          </w:p>
        </w:tc>
        <w:tc>
          <w:tcPr>
            <w:tcW w:w="0" w:type="auto"/>
          </w:tcPr>
          <w:p w14:paraId="0F8C9506" w14:textId="77777777" w:rsidR="00605664" w:rsidRDefault="00ED3B1B">
            <w:pPr>
              <w:jc w:val="right"/>
            </w:pPr>
            <w:r>
              <w:t>0.89</w:t>
            </w:r>
          </w:p>
        </w:tc>
        <w:tc>
          <w:tcPr>
            <w:tcW w:w="0" w:type="auto"/>
          </w:tcPr>
          <w:p w14:paraId="1F3DC752" w14:textId="77777777" w:rsidR="00605664" w:rsidRDefault="00ED3B1B">
            <w:pPr>
              <w:jc w:val="right"/>
            </w:pPr>
            <w:r>
              <w:t>0.31</w:t>
            </w:r>
          </w:p>
        </w:tc>
        <w:tc>
          <w:tcPr>
            <w:tcW w:w="0" w:type="auto"/>
          </w:tcPr>
          <w:p w14:paraId="20145AD9" w14:textId="77777777" w:rsidR="00605664" w:rsidRDefault="00ED3B1B">
            <w:pPr>
              <w:jc w:val="right"/>
            </w:pPr>
            <w:r>
              <w:t>0.00</w:t>
            </w:r>
          </w:p>
        </w:tc>
      </w:tr>
      <w:tr w:rsidR="00605664" w14:paraId="7B1C5BBA" w14:textId="77777777" w:rsidTr="00355120">
        <w:tc>
          <w:tcPr>
            <w:tcW w:w="0" w:type="auto"/>
          </w:tcPr>
          <w:p w14:paraId="120E1327" w14:textId="77777777" w:rsidR="00605664" w:rsidRDefault="00A92B85">
            <w:pPr>
              <w:jc w:val="left"/>
            </w:pPr>
            <w:hyperlink r:id="rId24">
              <w:r w:rsidR="00ED3B1B">
                <w:t>GO:0035695</w:t>
              </w:r>
            </w:hyperlink>
          </w:p>
        </w:tc>
        <w:tc>
          <w:tcPr>
            <w:tcW w:w="0" w:type="auto"/>
          </w:tcPr>
          <w:p w14:paraId="41017737" w14:textId="77777777" w:rsidR="00605664" w:rsidRDefault="00ED3B1B">
            <w:pPr>
              <w:jc w:val="left"/>
            </w:pPr>
            <w:proofErr w:type="spellStart"/>
            <w:r>
              <w:t>mitophagy</w:t>
            </w:r>
            <w:proofErr w:type="spellEnd"/>
            <w:r>
              <w:t xml:space="preserve"> by induced vacuole formation</w:t>
            </w:r>
          </w:p>
        </w:tc>
        <w:tc>
          <w:tcPr>
            <w:tcW w:w="0" w:type="auto"/>
          </w:tcPr>
          <w:p w14:paraId="70474DB9" w14:textId="77777777" w:rsidR="00605664" w:rsidRDefault="00ED3B1B">
            <w:pPr>
              <w:jc w:val="right"/>
            </w:pPr>
            <w:r>
              <w:t>0.41</w:t>
            </w:r>
          </w:p>
        </w:tc>
        <w:tc>
          <w:tcPr>
            <w:tcW w:w="0" w:type="auto"/>
          </w:tcPr>
          <w:p w14:paraId="7A7D9CC0" w14:textId="77777777" w:rsidR="00605664" w:rsidRDefault="00ED3B1B">
            <w:pPr>
              <w:jc w:val="right"/>
            </w:pPr>
            <w:r>
              <w:t>0.33</w:t>
            </w:r>
          </w:p>
        </w:tc>
        <w:tc>
          <w:tcPr>
            <w:tcW w:w="0" w:type="auto"/>
          </w:tcPr>
          <w:p w14:paraId="3FF37D57" w14:textId="77777777" w:rsidR="00605664" w:rsidRDefault="00ED3B1B">
            <w:pPr>
              <w:jc w:val="right"/>
            </w:pPr>
            <w:r>
              <w:t>0.28</w:t>
            </w:r>
          </w:p>
        </w:tc>
      </w:tr>
      <w:tr w:rsidR="00605664" w14:paraId="60B7EDA0" w14:textId="77777777" w:rsidTr="00355120">
        <w:tc>
          <w:tcPr>
            <w:tcW w:w="0" w:type="auto"/>
          </w:tcPr>
          <w:p w14:paraId="09F7E8B5" w14:textId="77777777" w:rsidR="00605664" w:rsidRDefault="00A92B85">
            <w:pPr>
              <w:jc w:val="left"/>
            </w:pPr>
            <w:hyperlink r:id="rId25">
              <w:r w:rsidR="00ED3B1B">
                <w:t>GO:0035973</w:t>
              </w:r>
            </w:hyperlink>
          </w:p>
        </w:tc>
        <w:tc>
          <w:tcPr>
            <w:tcW w:w="0" w:type="auto"/>
          </w:tcPr>
          <w:p w14:paraId="06A71E3B" w14:textId="77777777" w:rsidR="00605664" w:rsidRDefault="00ED3B1B">
            <w:pPr>
              <w:jc w:val="left"/>
            </w:pPr>
            <w:proofErr w:type="spellStart"/>
            <w:r>
              <w:t>aggrephagy</w:t>
            </w:r>
            <w:proofErr w:type="spellEnd"/>
          </w:p>
        </w:tc>
        <w:tc>
          <w:tcPr>
            <w:tcW w:w="0" w:type="auto"/>
          </w:tcPr>
          <w:p w14:paraId="543F72EE" w14:textId="77777777" w:rsidR="00605664" w:rsidRDefault="00ED3B1B">
            <w:pPr>
              <w:jc w:val="right"/>
            </w:pPr>
            <w:r>
              <w:t>0.38</w:t>
            </w:r>
          </w:p>
        </w:tc>
        <w:tc>
          <w:tcPr>
            <w:tcW w:w="0" w:type="auto"/>
          </w:tcPr>
          <w:p w14:paraId="212908D4" w14:textId="77777777" w:rsidR="00605664" w:rsidRDefault="00ED3B1B">
            <w:pPr>
              <w:jc w:val="right"/>
            </w:pPr>
            <w:r>
              <w:t>0.00</w:t>
            </w:r>
          </w:p>
        </w:tc>
        <w:tc>
          <w:tcPr>
            <w:tcW w:w="0" w:type="auto"/>
          </w:tcPr>
          <w:p w14:paraId="3E4463DD" w14:textId="77777777" w:rsidR="00605664" w:rsidRDefault="00ED3B1B">
            <w:pPr>
              <w:jc w:val="right"/>
            </w:pPr>
            <w:r>
              <w:t>0.00</w:t>
            </w:r>
          </w:p>
        </w:tc>
      </w:tr>
      <w:tr w:rsidR="00605664" w14:paraId="2E145F48" w14:textId="77777777" w:rsidTr="00355120">
        <w:tc>
          <w:tcPr>
            <w:tcW w:w="0" w:type="auto"/>
          </w:tcPr>
          <w:p w14:paraId="0B23F2E3" w14:textId="77777777" w:rsidR="00605664" w:rsidRDefault="00A92B85">
            <w:pPr>
              <w:jc w:val="left"/>
            </w:pPr>
            <w:hyperlink r:id="rId26">
              <w:r w:rsidR="00ED3B1B">
                <w:t>GO:0039520</w:t>
              </w:r>
            </w:hyperlink>
          </w:p>
        </w:tc>
        <w:tc>
          <w:tcPr>
            <w:tcW w:w="0" w:type="auto"/>
          </w:tcPr>
          <w:p w14:paraId="7D29A72F" w14:textId="77777777" w:rsidR="00605664" w:rsidRDefault="00ED3B1B">
            <w:pPr>
              <w:jc w:val="left"/>
            </w:pPr>
            <w:r>
              <w:t>induction by virus of host autophagy</w:t>
            </w:r>
          </w:p>
        </w:tc>
        <w:tc>
          <w:tcPr>
            <w:tcW w:w="0" w:type="auto"/>
          </w:tcPr>
          <w:p w14:paraId="41FFA32C" w14:textId="77777777" w:rsidR="00605664" w:rsidRDefault="00ED3B1B">
            <w:pPr>
              <w:jc w:val="right"/>
            </w:pPr>
            <w:r>
              <w:t>0.06</w:t>
            </w:r>
          </w:p>
        </w:tc>
        <w:tc>
          <w:tcPr>
            <w:tcW w:w="0" w:type="auto"/>
          </w:tcPr>
          <w:p w14:paraId="07239472" w14:textId="77777777" w:rsidR="00605664" w:rsidRDefault="00ED3B1B">
            <w:pPr>
              <w:jc w:val="right"/>
            </w:pPr>
            <w:r>
              <w:t>0.01</w:t>
            </w:r>
          </w:p>
        </w:tc>
        <w:tc>
          <w:tcPr>
            <w:tcW w:w="0" w:type="auto"/>
          </w:tcPr>
          <w:p w14:paraId="7B029B7F" w14:textId="77777777" w:rsidR="00605664" w:rsidRDefault="00ED3B1B">
            <w:pPr>
              <w:jc w:val="right"/>
            </w:pPr>
            <w:r>
              <w:t>0.00</w:t>
            </w:r>
          </w:p>
        </w:tc>
      </w:tr>
      <w:tr w:rsidR="00605664" w14:paraId="25FCD2D7" w14:textId="77777777" w:rsidTr="00355120">
        <w:tc>
          <w:tcPr>
            <w:tcW w:w="0" w:type="auto"/>
          </w:tcPr>
          <w:p w14:paraId="5E9828A4" w14:textId="77777777" w:rsidR="00605664" w:rsidRDefault="00A92B85">
            <w:pPr>
              <w:jc w:val="left"/>
            </w:pPr>
            <w:hyperlink r:id="rId27">
              <w:r w:rsidR="00ED3B1B">
                <w:t>GO:0039521</w:t>
              </w:r>
            </w:hyperlink>
          </w:p>
        </w:tc>
        <w:tc>
          <w:tcPr>
            <w:tcW w:w="0" w:type="auto"/>
          </w:tcPr>
          <w:p w14:paraId="0E5C1377" w14:textId="77777777" w:rsidR="00605664" w:rsidRDefault="00ED3B1B">
            <w:pPr>
              <w:jc w:val="left"/>
            </w:pPr>
            <w:r>
              <w:t>suppression by virus of host autophagy</w:t>
            </w:r>
          </w:p>
        </w:tc>
        <w:tc>
          <w:tcPr>
            <w:tcW w:w="0" w:type="auto"/>
          </w:tcPr>
          <w:p w14:paraId="7D6387AE" w14:textId="77777777" w:rsidR="00605664" w:rsidRDefault="00ED3B1B">
            <w:pPr>
              <w:jc w:val="right"/>
            </w:pPr>
            <w:r>
              <w:t>0.24</w:t>
            </w:r>
          </w:p>
        </w:tc>
        <w:tc>
          <w:tcPr>
            <w:tcW w:w="0" w:type="auto"/>
          </w:tcPr>
          <w:p w14:paraId="6E591B0A" w14:textId="77777777" w:rsidR="00605664" w:rsidRDefault="00ED3B1B">
            <w:pPr>
              <w:jc w:val="right"/>
            </w:pPr>
            <w:r>
              <w:t>0.60</w:t>
            </w:r>
          </w:p>
        </w:tc>
        <w:tc>
          <w:tcPr>
            <w:tcW w:w="0" w:type="auto"/>
          </w:tcPr>
          <w:p w14:paraId="6B6F4026" w14:textId="77777777" w:rsidR="00605664" w:rsidRDefault="00ED3B1B">
            <w:pPr>
              <w:jc w:val="right"/>
            </w:pPr>
            <w:r>
              <w:t>0.00</w:t>
            </w:r>
          </w:p>
        </w:tc>
      </w:tr>
      <w:tr w:rsidR="00605664" w14:paraId="0678ED81" w14:textId="77777777" w:rsidTr="00355120">
        <w:tc>
          <w:tcPr>
            <w:tcW w:w="0" w:type="auto"/>
          </w:tcPr>
          <w:p w14:paraId="6F313E45" w14:textId="77777777" w:rsidR="00605664" w:rsidRDefault="00A92B85">
            <w:pPr>
              <w:jc w:val="left"/>
            </w:pPr>
            <w:hyperlink r:id="rId28">
              <w:r w:rsidR="00ED3B1B">
                <w:t>GO:0044804</w:t>
              </w:r>
            </w:hyperlink>
          </w:p>
        </w:tc>
        <w:tc>
          <w:tcPr>
            <w:tcW w:w="0" w:type="auto"/>
          </w:tcPr>
          <w:p w14:paraId="4F2ED7CC" w14:textId="77777777" w:rsidR="00605664" w:rsidRDefault="00ED3B1B">
            <w:pPr>
              <w:jc w:val="left"/>
            </w:pPr>
            <w:proofErr w:type="spellStart"/>
            <w:r>
              <w:t>nucleophagy</w:t>
            </w:r>
            <w:proofErr w:type="spellEnd"/>
          </w:p>
        </w:tc>
        <w:tc>
          <w:tcPr>
            <w:tcW w:w="0" w:type="auto"/>
          </w:tcPr>
          <w:p w14:paraId="53199B54" w14:textId="77777777" w:rsidR="00605664" w:rsidRDefault="00ED3B1B">
            <w:pPr>
              <w:jc w:val="right"/>
            </w:pPr>
            <w:r>
              <w:t>1.00</w:t>
            </w:r>
          </w:p>
        </w:tc>
        <w:tc>
          <w:tcPr>
            <w:tcW w:w="0" w:type="auto"/>
          </w:tcPr>
          <w:p w14:paraId="1868C6C6" w14:textId="77777777" w:rsidR="00605664" w:rsidRDefault="00ED3B1B">
            <w:pPr>
              <w:jc w:val="right"/>
            </w:pPr>
            <w:r>
              <w:t>0.00</w:t>
            </w:r>
          </w:p>
        </w:tc>
        <w:tc>
          <w:tcPr>
            <w:tcW w:w="0" w:type="auto"/>
          </w:tcPr>
          <w:p w14:paraId="069E6AEE" w14:textId="77777777" w:rsidR="00605664" w:rsidRDefault="00ED3B1B">
            <w:pPr>
              <w:jc w:val="right"/>
            </w:pPr>
            <w:r>
              <w:t>0.00</w:t>
            </w:r>
          </w:p>
        </w:tc>
      </w:tr>
      <w:tr w:rsidR="00605664" w14:paraId="20EFC2A4" w14:textId="77777777" w:rsidTr="00355120">
        <w:tc>
          <w:tcPr>
            <w:tcW w:w="0" w:type="auto"/>
          </w:tcPr>
          <w:p w14:paraId="683C1473" w14:textId="77777777" w:rsidR="00605664" w:rsidRDefault="00A92B85">
            <w:pPr>
              <w:jc w:val="left"/>
            </w:pPr>
            <w:hyperlink r:id="rId29">
              <w:r w:rsidR="00ED3B1B">
                <w:t>GO:0044805</w:t>
              </w:r>
            </w:hyperlink>
          </w:p>
        </w:tc>
        <w:tc>
          <w:tcPr>
            <w:tcW w:w="0" w:type="auto"/>
          </w:tcPr>
          <w:p w14:paraId="63E96E85" w14:textId="77777777" w:rsidR="00605664" w:rsidRDefault="00ED3B1B">
            <w:pPr>
              <w:jc w:val="left"/>
            </w:pPr>
            <w:r>
              <w:t xml:space="preserve">late </w:t>
            </w:r>
            <w:proofErr w:type="spellStart"/>
            <w:r>
              <w:t>nucleophagy</w:t>
            </w:r>
            <w:proofErr w:type="spellEnd"/>
          </w:p>
        </w:tc>
        <w:tc>
          <w:tcPr>
            <w:tcW w:w="0" w:type="auto"/>
          </w:tcPr>
          <w:p w14:paraId="0D41CFFE" w14:textId="77777777" w:rsidR="00605664" w:rsidRDefault="00ED3B1B">
            <w:pPr>
              <w:jc w:val="right"/>
            </w:pPr>
            <w:r>
              <w:t>0.90</w:t>
            </w:r>
          </w:p>
        </w:tc>
        <w:tc>
          <w:tcPr>
            <w:tcW w:w="0" w:type="auto"/>
          </w:tcPr>
          <w:p w14:paraId="30D4F76D" w14:textId="77777777" w:rsidR="00605664" w:rsidRDefault="00ED3B1B">
            <w:pPr>
              <w:jc w:val="right"/>
            </w:pPr>
            <w:r>
              <w:t>0.31</w:t>
            </w:r>
          </w:p>
        </w:tc>
        <w:tc>
          <w:tcPr>
            <w:tcW w:w="0" w:type="auto"/>
          </w:tcPr>
          <w:p w14:paraId="7524D441" w14:textId="77777777" w:rsidR="00605664" w:rsidRDefault="00ED3B1B">
            <w:pPr>
              <w:jc w:val="right"/>
            </w:pPr>
            <w:r>
              <w:t>0.00</w:t>
            </w:r>
          </w:p>
        </w:tc>
      </w:tr>
      <w:tr w:rsidR="00605664" w14:paraId="48FC8D2B" w14:textId="77777777" w:rsidTr="00355120">
        <w:tc>
          <w:tcPr>
            <w:tcW w:w="0" w:type="auto"/>
          </w:tcPr>
          <w:p w14:paraId="290ADF54" w14:textId="77777777" w:rsidR="00605664" w:rsidRDefault="00A92B85">
            <w:pPr>
              <w:jc w:val="left"/>
            </w:pPr>
            <w:hyperlink r:id="rId30">
              <w:r w:rsidR="00ED3B1B">
                <w:t>GO:0061684</w:t>
              </w:r>
            </w:hyperlink>
          </w:p>
        </w:tc>
        <w:tc>
          <w:tcPr>
            <w:tcW w:w="0" w:type="auto"/>
          </w:tcPr>
          <w:p w14:paraId="21265383" w14:textId="77777777" w:rsidR="00605664" w:rsidRDefault="00ED3B1B">
            <w:pPr>
              <w:jc w:val="left"/>
            </w:pPr>
            <w:r>
              <w:t>chaperone-mediated autophagy</w:t>
            </w:r>
          </w:p>
        </w:tc>
        <w:tc>
          <w:tcPr>
            <w:tcW w:w="0" w:type="auto"/>
          </w:tcPr>
          <w:p w14:paraId="565E92B1" w14:textId="77777777" w:rsidR="00605664" w:rsidRDefault="00ED3B1B">
            <w:pPr>
              <w:jc w:val="right"/>
            </w:pPr>
            <w:r>
              <w:t>0.22</w:t>
            </w:r>
          </w:p>
        </w:tc>
        <w:tc>
          <w:tcPr>
            <w:tcW w:w="0" w:type="auto"/>
          </w:tcPr>
          <w:p w14:paraId="052E82CC" w14:textId="77777777" w:rsidR="00605664" w:rsidRDefault="00ED3B1B">
            <w:pPr>
              <w:jc w:val="right"/>
            </w:pPr>
            <w:r>
              <w:t>0.02</w:t>
            </w:r>
          </w:p>
        </w:tc>
        <w:tc>
          <w:tcPr>
            <w:tcW w:w="0" w:type="auto"/>
          </w:tcPr>
          <w:p w14:paraId="645C6E33" w14:textId="77777777" w:rsidR="00605664" w:rsidRDefault="00ED3B1B">
            <w:pPr>
              <w:jc w:val="right"/>
            </w:pPr>
            <w:r>
              <w:t>0.04</w:t>
            </w:r>
          </w:p>
        </w:tc>
      </w:tr>
      <w:tr w:rsidR="00605664" w14:paraId="6BB1388C" w14:textId="77777777" w:rsidTr="00355120">
        <w:tc>
          <w:tcPr>
            <w:tcW w:w="0" w:type="auto"/>
          </w:tcPr>
          <w:p w14:paraId="1BC08104" w14:textId="77777777" w:rsidR="00605664" w:rsidRDefault="00A92B85">
            <w:pPr>
              <w:jc w:val="left"/>
            </w:pPr>
            <w:hyperlink r:id="rId31">
              <w:r w:rsidR="00ED3B1B">
                <w:t>GO:0061709</w:t>
              </w:r>
            </w:hyperlink>
          </w:p>
        </w:tc>
        <w:tc>
          <w:tcPr>
            <w:tcW w:w="0" w:type="auto"/>
          </w:tcPr>
          <w:p w14:paraId="43223A7D" w14:textId="77777777" w:rsidR="00605664" w:rsidRDefault="00ED3B1B">
            <w:pPr>
              <w:jc w:val="left"/>
            </w:pPr>
            <w:proofErr w:type="spellStart"/>
            <w:r>
              <w:t>reticulophagy</w:t>
            </w:r>
            <w:proofErr w:type="spellEnd"/>
          </w:p>
        </w:tc>
        <w:tc>
          <w:tcPr>
            <w:tcW w:w="0" w:type="auto"/>
          </w:tcPr>
          <w:p w14:paraId="132AA48E" w14:textId="77777777" w:rsidR="00605664" w:rsidRDefault="00ED3B1B">
            <w:pPr>
              <w:jc w:val="right"/>
            </w:pPr>
            <w:r>
              <w:t>0.92</w:t>
            </w:r>
          </w:p>
        </w:tc>
        <w:tc>
          <w:tcPr>
            <w:tcW w:w="0" w:type="auto"/>
          </w:tcPr>
          <w:p w14:paraId="65F79893" w14:textId="77777777" w:rsidR="00605664" w:rsidRDefault="00ED3B1B">
            <w:pPr>
              <w:jc w:val="right"/>
            </w:pPr>
            <w:r>
              <w:t>0.19</w:t>
            </w:r>
          </w:p>
        </w:tc>
        <w:tc>
          <w:tcPr>
            <w:tcW w:w="0" w:type="auto"/>
          </w:tcPr>
          <w:p w14:paraId="66A53A0F" w14:textId="77777777" w:rsidR="00605664" w:rsidRDefault="00ED3B1B">
            <w:pPr>
              <w:jc w:val="right"/>
            </w:pPr>
            <w:r>
              <w:t>0.00</w:t>
            </w:r>
          </w:p>
        </w:tc>
      </w:tr>
      <w:tr w:rsidR="00605664" w14:paraId="38B8152E" w14:textId="77777777" w:rsidTr="00355120">
        <w:tc>
          <w:tcPr>
            <w:tcW w:w="0" w:type="auto"/>
          </w:tcPr>
          <w:p w14:paraId="08D350AB" w14:textId="77777777" w:rsidR="00605664" w:rsidRDefault="00A92B85">
            <w:pPr>
              <w:jc w:val="left"/>
            </w:pPr>
            <w:hyperlink r:id="rId32">
              <w:r w:rsidR="00ED3B1B">
                <w:t>GO:0061723</w:t>
              </w:r>
            </w:hyperlink>
          </w:p>
        </w:tc>
        <w:tc>
          <w:tcPr>
            <w:tcW w:w="0" w:type="auto"/>
          </w:tcPr>
          <w:p w14:paraId="2DCA62B3" w14:textId="77777777" w:rsidR="00605664" w:rsidRDefault="00ED3B1B">
            <w:pPr>
              <w:jc w:val="left"/>
            </w:pPr>
            <w:proofErr w:type="spellStart"/>
            <w:r>
              <w:t>glycophagy</w:t>
            </w:r>
            <w:proofErr w:type="spellEnd"/>
          </w:p>
        </w:tc>
        <w:tc>
          <w:tcPr>
            <w:tcW w:w="0" w:type="auto"/>
          </w:tcPr>
          <w:p w14:paraId="483937CE" w14:textId="77777777" w:rsidR="00605664" w:rsidRDefault="00ED3B1B">
            <w:pPr>
              <w:jc w:val="right"/>
            </w:pPr>
            <w:r>
              <w:t>0.53</w:t>
            </w:r>
          </w:p>
        </w:tc>
        <w:tc>
          <w:tcPr>
            <w:tcW w:w="0" w:type="auto"/>
          </w:tcPr>
          <w:p w14:paraId="561EBE50" w14:textId="77777777" w:rsidR="00605664" w:rsidRDefault="00ED3B1B">
            <w:pPr>
              <w:jc w:val="right"/>
            </w:pPr>
            <w:r>
              <w:t>0.04</w:t>
            </w:r>
          </w:p>
        </w:tc>
        <w:tc>
          <w:tcPr>
            <w:tcW w:w="0" w:type="auto"/>
          </w:tcPr>
          <w:p w14:paraId="7477F327" w14:textId="77777777" w:rsidR="00605664" w:rsidRDefault="00ED3B1B">
            <w:pPr>
              <w:jc w:val="right"/>
            </w:pPr>
            <w:r>
              <w:t>0.12</w:t>
            </w:r>
          </w:p>
        </w:tc>
      </w:tr>
      <w:tr w:rsidR="00605664" w14:paraId="234CE051" w14:textId="77777777" w:rsidTr="00355120">
        <w:tc>
          <w:tcPr>
            <w:tcW w:w="0" w:type="auto"/>
          </w:tcPr>
          <w:p w14:paraId="091162DA" w14:textId="77777777" w:rsidR="00605664" w:rsidRDefault="00A92B85">
            <w:pPr>
              <w:jc w:val="left"/>
            </w:pPr>
            <w:hyperlink r:id="rId33">
              <w:r w:rsidR="00ED3B1B">
                <w:t>GO:0061724</w:t>
              </w:r>
            </w:hyperlink>
          </w:p>
        </w:tc>
        <w:tc>
          <w:tcPr>
            <w:tcW w:w="0" w:type="auto"/>
          </w:tcPr>
          <w:p w14:paraId="7B09F033" w14:textId="77777777" w:rsidR="00605664" w:rsidRDefault="00ED3B1B">
            <w:pPr>
              <w:jc w:val="left"/>
            </w:pPr>
            <w:proofErr w:type="spellStart"/>
            <w:r>
              <w:t>lipophagy</w:t>
            </w:r>
            <w:proofErr w:type="spellEnd"/>
          </w:p>
        </w:tc>
        <w:tc>
          <w:tcPr>
            <w:tcW w:w="0" w:type="auto"/>
          </w:tcPr>
          <w:p w14:paraId="4750DEC5" w14:textId="77777777" w:rsidR="00605664" w:rsidRDefault="00ED3B1B">
            <w:pPr>
              <w:jc w:val="right"/>
            </w:pPr>
            <w:r>
              <w:t>0.12</w:t>
            </w:r>
          </w:p>
        </w:tc>
        <w:tc>
          <w:tcPr>
            <w:tcW w:w="0" w:type="auto"/>
          </w:tcPr>
          <w:p w14:paraId="047F0A5B" w14:textId="77777777" w:rsidR="00605664" w:rsidRDefault="00ED3B1B">
            <w:pPr>
              <w:jc w:val="right"/>
            </w:pPr>
            <w:r>
              <w:t>0.14</w:t>
            </w:r>
          </w:p>
        </w:tc>
        <w:tc>
          <w:tcPr>
            <w:tcW w:w="0" w:type="auto"/>
          </w:tcPr>
          <w:p w14:paraId="18BCEFEC" w14:textId="77777777" w:rsidR="00605664" w:rsidRDefault="00ED3B1B">
            <w:pPr>
              <w:jc w:val="right"/>
            </w:pPr>
            <w:r>
              <w:t>0.02</w:t>
            </w:r>
          </w:p>
        </w:tc>
      </w:tr>
      <w:tr w:rsidR="00605664" w14:paraId="2F98297D" w14:textId="77777777" w:rsidTr="00355120">
        <w:tc>
          <w:tcPr>
            <w:tcW w:w="0" w:type="auto"/>
          </w:tcPr>
          <w:p w14:paraId="57464403" w14:textId="77777777" w:rsidR="00605664" w:rsidRDefault="00A92B85">
            <w:pPr>
              <w:jc w:val="left"/>
            </w:pPr>
            <w:hyperlink r:id="rId34">
              <w:r w:rsidR="00ED3B1B">
                <w:t>GO:0061734</w:t>
              </w:r>
            </w:hyperlink>
          </w:p>
        </w:tc>
        <w:tc>
          <w:tcPr>
            <w:tcW w:w="0" w:type="auto"/>
          </w:tcPr>
          <w:p w14:paraId="3DAC16F5" w14:textId="77777777" w:rsidR="00605664" w:rsidRDefault="00ED3B1B">
            <w:pPr>
              <w:jc w:val="left"/>
            </w:pPr>
            <w:proofErr w:type="spellStart"/>
            <w:r>
              <w:t>parkin</w:t>
            </w:r>
            <w:proofErr w:type="spellEnd"/>
            <w:r>
              <w:t xml:space="preserve">-mediated stimulation of </w:t>
            </w:r>
            <w:proofErr w:type="spellStart"/>
            <w:r>
              <w:t>mitophagy</w:t>
            </w:r>
            <w:proofErr w:type="spellEnd"/>
            <w:r>
              <w:t xml:space="preserve"> in response to mitochondrial depolarization</w:t>
            </w:r>
          </w:p>
        </w:tc>
        <w:tc>
          <w:tcPr>
            <w:tcW w:w="0" w:type="auto"/>
          </w:tcPr>
          <w:p w14:paraId="0DF9961D" w14:textId="77777777" w:rsidR="00605664" w:rsidRDefault="00ED3B1B">
            <w:pPr>
              <w:jc w:val="right"/>
            </w:pPr>
            <w:r>
              <w:t>0.40</w:t>
            </w:r>
          </w:p>
        </w:tc>
        <w:tc>
          <w:tcPr>
            <w:tcW w:w="0" w:type="auto"/>
          </w:tcPr>
          <w:p w14:paraId="3B009999" w14:textId="77777777" w:rsidR="00605664" w:rsidRDefault="00ED3B1B">
            <w:pPr>
              <w:jc w:val="right"/>
            </w:pPr>
            <w:r>
              <w:t>0.01</w:t>
            </w:r>
          </w:p>
        </w:tc>
        <w:tc>
          <w:tcPr>
            <w:tcW w:w="0" w:type="auto"/>
          </w:tcPr>
          <w:p w14:paraId="21114BDD" w14:textId="77777777" w:rsidR="00605664" w:rsidRDefault="00ED3B1B">
            <w:pPr>
              <w:jc w:val="right"/>
            </w:pPr>
            <w:r>
              <w:t>0.00</w:t>
            </w:r>
          </w:p>
        </w:tc>
      </w:tr>
      <w:tr w:rsidR="00605664" w14:paraId="12EC8881" w14:textId="77777777" w:rsidTr="00355120">
        <w:tc>
          <w:tcPr>
            <w:tcW w:w="0" w:type="auto"/>
          </w:tcPr>
          <w:p w14:paraId="7B7C6FD5" w14:textId="77777777" w:rsidR="00605664" w:rsidRDefault="00A92B85">
            <w:pPr>
              <w:jc w:val="left"/>
            </w:pPr>
            <w:hyperlink r:id="rId35">
              <w:r w:rsidR="00ED3B1B">
                <w:t>GO:0061736</w:t>
              </w:r>
            </w:hyperlink>
          </w:p>
        </w:tc>
        <w:tc>
          <w:tcPr>
            <w:tcW w:w="0" w:type="auto"/>
          </w:tcPr>
          <w:p w14:paraId="6FDB2CE5" w14:textId="77777777" w:rsidR="00605664" w:rsidRDefault="00ED3B1B">
            <w:pPr>
              <w:jc w:val="left"/>
            </w:pPr>
            <w:r>
              <w:t xml:space="preserve">engulfment of target by </w:t>
            </w:r>
            <w:proofErr w:type="spellStart"/>
            <w:r>
              <w:t>autophagosome</w:t>
            </w:r>
            <w:proofErr w:type="spellEnd"/>
          </w:p>
        </w:tc>
        <w:tc>
          <w:tcPr>
            <w:tcW w:w="0" w:type="auto"/>
          </w:tcPr>
          <w:p w14:paraId="46564A66" w14:textId="77777777" w:rsidR="00605664" w:rsidRDefault="00ED3B1B">
            <w:pPr>
              <w:jc w:val="right"/>
            </w:pPr>
            <w:r>
              <w:t>0.05</w:t>
            </w:r>
          </w:p>
        </w:tc>
        <w:tc>
          <w:tcPr>
            <w:tcW w:w="0" w:type="auto"/>
          </w:tcPr>
          <w:p w14:paraId="7770F29C" w14:textId="77777777" w:rsidR="00605664" w:rsidRDefault="00ED3B1B">
            <w:pPr>
              <w:jc w:val="right"/>
            </w:pPr>
            <w:r>
              <w:t>0.00</w:t>
            </w:r>
          </w:p>
        </w:tc>
        <w:tc>
          <w:tcPr>
            <w:tcW w:w="0" w:type="auto"/>
          </w:tcPr>
          <w:p w14:paraId="4318366B" w14:textId="77777777" w:rsidR="00605664" w:rsidRDefault="00ED3B1B">
            <w:pPr>
              <w:jc w:val="right"/>
            </w:pPr>
            <w:r>
              <w:t>0.39</w:t>
            </w:r>
          </w:p>
        </w:tc>
      </w:tr>
      <w:tr w:rsidR="00605664" w14:paraId="147E6A08" w14:textId="77777777" w:rsidTr="00355120">
        <w:tc>
          <w:tcPr>
            <w:tcW w:w="0" w:type="auto"/>
          </w:tcPr>
          <w:p w14:paraId="173D8A58" w14:textId="77777777" w:rsidR="00605664" w:rsidRDefault="00A92B85">
            <w:pPr>
              <w:jc w:val="left"/>
            </w:pPr>
            <w:hyperlink r:id="rId36">
              <w:r w:rsidR="00ED3B1B">
                <w:t>GO:0061738</w:t>
              </w:r>
            </w:hyperlink>
          </w:p>
        </w:tc>
        <w:tc>
          <w:tcPr>
            <w:tcW w:w="0" w:type="auto"/>
          </w:tcPr>
          <w:p w14:paraId="2EF0FE67" w14:textId="77777777" w:rsidR="00605664" w:rsidRDefault="00ED3B1B">
            <w:pPr>
              <w:jc w:val="left"/>
            </w:pPr>
            <w:r>
              <w:t xml:space="preserve">late endosomal </w:t>
            </w:r>
            <w:proofErr w:type="spellStart"/>
            <w:r>
              <w:t>microautophagy</w:t>
            </w:r>
            <w:proofErr w:type="spellEnd"/>
          </w:p>
        </w:tc>
        <w:tc>
          <w:tcPr>
            <w:tcW w:w="0" w:type="auto"/>
          </w:tcPr>
          <w:p w14:paraId="6E5C843D" w14:textId="77777777" w:rsidR="00605664" w:rsidRDefault="00ED3B1B">
            <w:pPr>
              <w:jc w:val="right"/>
            </w:pPr>
            <w:r>
              <w:t>0.45</w:t>
            </w:r>
          </w:p>
        </w:tc>
        <w:tc>
          <w:tcPr>
            <w:tcW w:w="0" w:type="auto"/>
          </w:tcPr>
          <w:p w14:paraId="6E4A1BA8" w14:textId="77777777" w:rsidR="00605664" w:rsidRDefault="00ED3B1B">
            <w:pPr>
              <w:jc w:val="right"/>
            </w:pPr>
            <w:r>
              <w:t>0.00</w:t>
            </w:r>
          </w:p>
        </w:tc>
        <w:tc>
          <w:tcPr>
            <w:tcW w:w="0" w:type="auto"/>
          </w:tcPr>
          <w:p w14:paraId="2C13F3D8" w14:textId="77777777" w:rsidR="00605664" w:rsidRDefault="00ED3B1B">
            <w:pPr>
              <w:jc w:val="right"/>
            </w:pPr>
            <w:r>
              <w:t>0.14</w:t>
            </w:r>
          </w:p>
        </w:tc>
      </w:tr>
      <w:tr w:rsidR="00605664" w14:paraId="04159762" w14:textId="77777777" w:rsidTr="00355120">
        <w:tc>
          <w:tcPr>
            <w:tcW w:w="0" w:type="auto"/>
          </w:tcPr>
          <w:p w14:paraId="50B67019" w14:textId="77777777" w:rsidR="00605664" w:rsidRDefault="00A92B85">
            <w:pPr>
              <w:jc w:val="left"/>
            </w:pPr>
            <w:hyperlink r:id="rId37">
              <w:r w:rsidR="00ED3B1B">
                <w:t>GO:0061739</w:t>
              </w:r>
            </w:hyperlink>
          </w:p>
        </w:tc>
        <w:tc>
          <w:tcPr>
            <w:tcW w:w="0" w:type="auto"/>
          </w:tcPr>
          <w:p w14:paraId="01F75BF5" w14:textId="77777777" w:rsidR="00605664" w:rsidRDefault="00ED3B1B">
            <w:pPr>
              <w:jc w:val="left"/>
            </w:pPr>
            <w:r>
              <w:t xml:space="preserve">protein </w:t>
            </w:r>
            <w:proofErr w:type="spellStart"/>
            <w:r>
              <w:t>lipidation</w:t>
            </w:r>
            <w:proofErr w:type="spellEnd"/>
            <w:r>
              <w:t xml:space="preserve"> involved in </w:t>
            </w:r>
            <w:proofErr w:type="spellStart"/>
            <w:r>
              <w:t>autophagosome</w:t>
            </w:r>
            <w:proofErr w:type="spellEnd"/>
            <w:r>
              <w:t xml:space="preserve"> assembly</w:t>
            </w:r>
          </w:p>
        </w:tc>
        <w:tc>
          <w:tcPr>
            <w:tcW w:w="0" w:type="auto"/>
          </w:tcPr>
          <w:p w14:paraId="098F7690" w14:textId="77777777" w:rsidR="00605664" w:rsidRDefault="00ED3B1B">
            <w:pPr>
              <w:jc w:val="right"/>
            </w:pPr>
            <w:r>
              <w:t>0.66</w:t>
            </w:r>
          </w:p>
        </w:tc>
        <w:tc>
          <w:tcPr>
            <w:tcW w:w="0" w:type="auto"/>
          </w:tcPr>
          <w:p w14:paraId="5FC41A66" w14:textId="77777777" w:rsidR="00605664" w:rsidRDefault="00ED3B1B">
            <w:pPr>
              <w:jc w:val="right"/>
            </w:pPr>
            <w:r>
              <w:t>0.01</w:t>
            </w:r>
          </w:p>
        </w:tc>
        <w:tc>
          <w:tcPr>
            <w:tcW w:w="0" w:type="auto"/>
          </w:tcPr>
          <w:p w14:paraId="0135B2B6" w14:textId="77777777" w:rsidR="00605664" w:rsidRDefault="00ED3B1B">
            <w:pPr>
              <w:jc w:val="right"/>
            </w:pPr>
            <w:r>
              <w:t>0.01</w:t>
            </w:r>
          </w:p>
        </w:tc>
      </w:tr>
      <w:tr w:rsidR="00605664" w14:paraId="38AC17A8" w14:textId="77777777" w:rsidTr="00355120">
        <w:tc>
          <w:tcPr>
            <w:tcW w:w="0" w:type="auto"/>
          </w:tcPr>
          <w:p w14:paraId="4B5D44F9" w14:textId="77777777" w:rsidR="00605664" w:rsidRDefault="00A92B85">
            <w:pPr>
              <w:jc w:val="left"/>
            </w:pPr>
            <w:hyperlink r:id="rId38">
              <w:r w:rsidR="00ED3B1B">
                <w:t>GO:0061740</w:t>
              </w:r>
            </w:hyperlink>
          </w:p>
        </w:tc>
        <w:tc>
          <w:tcPr>
            <w:tcW w:w="0" w:type="auto"/>
          </w:tcPr>
          <w:p w14:paraId="542BD689" w14:textId="77777777" w:rsidR="00605664" w:rsidRDefault="00ED3B1B">
            <w:pPr>
              <w:jc w:val="left"/>
            </w:pPr>
            <w:r>
              <w:t>protein targeting to lysosome involved in chaperone-mediated autophagy</w:t>
            </w:r>
          </w:p>
        </w:tc>
        <w:tc>
          <w:tcPr>
            <w:tcW w:w="0" w:type="auto"/>
          </w:tcPr>
          <w:p w14:paraId="30D22AB3" w14:textId="77777777" w:rsidR="00605664" w:rsidRDefault="00ED3B1B">
            <w:pPr>
              <w:jc w:val="right"/>
            </w:pPr>
            <w:r>
              <w:t>0.06</w:t>
            </w:r>
          </w:p>
        </w:tc>
        <w:tc>
          <w:tcPr>
            <w:tcW w:w="0" w:type="auto"/>
          </w:tcPr>
          <w:p w14:paraId="09BCE235" w14:textId="77777777" w:rsidR="00605664" w:rsidRDefault="00ED3B1B">
            <w:pPr>
              <w:jc w:val="right"/>
            </w:pPr>
            <w:r>
              <w:t>0.19</w:t>
            </w:r>
          </w:p>
        </w:tc>
        <w:tc>
          <w:tcPr>
            <w:tcW w:w="0" w:type="auto"/>
          </w:tcPr>
          <w:p w14:paraId="2E3EC22E" w14:textId="77777777" w:rsidR="00605664" w:rsidRDefault="00ED3B1B">
            <w:pPr>
              <w:jc w:val="right"/>
            </w:pPr>
            <w:r>
              <w:t>0.05</w:t>
            </w:r>
          </w:p>
        </w:tc>
      </w:tr>
      <w:tr w:rsidR="00605664" w14:paraId="4F429A35" w14:textId="77777777" w:rsidTr="00355120">
        <w:tc>
          <w:tcPr>
            <w:tcW w:w="0" w:type="auto"/>
          </w:tcPr>
          <w:p w14:paraId="3D1463AB" w14:textId="77777777" w:rsidR="00605664" w:rsidRDefault="00A92B85">
            <w:pPr>
              <w:jc w:val="left"/>
            </w:pPr>
            <w:hyperlink r:id="rId39">
              <w:r w:rsidR="00ED3B1B">
                <w:t>GO:0061741</w:t>
              </w:r>
            </w:hyperlink>
          </w:p>
        </w:tc>
        <w:tc>
          <w:tcPr>
            <w:tcW w:w="0" w:type="auto"/>
          </w:tcPr>
          <w:p w14:paraId="52407694" w14:textId="77777777" w:rsidR="00605664" w:rsidRDefault="00ED3B1B">
            <w:pPr>
              <w:jc w:val="left"/>
            </w:pPr>
            <w:r>
              <w:t>chaperone-mediated protein transport involved in chaperone-mediated autophagy</w:t>
            </w:r>
          </w:p>
        </w:tc>
        <w:tc>
          <w:tcPr>
            <w:tcW w:w="0" w:type="auto"/>
          </w:tcPr>
          <w:p w14:paraId="0E11F558" w14:textId="77777777" w:rsidR="00605664" w:rsidRDefault="00ED3B1B">
            <w:pPr>
              <w:jc w:val="right"/>
            </w:pPr>
            <w:r>
              <w:t>0.22</w:t>
            </w:r>
          </w:p>
        </w:tc>
        <w:tc>
          <w:tcPr>
            <w:tcW w:w="0" w:type="auto"/>
          </w:tcPr>
          <w:p w14:paraId="61FDE1D2" w14:textId="77777777" w:rsidR="00605664" w:rsidRDefault="00ED3B1B">
            <w:pPr>
              <w:jc w:val="right"/>
            </w:pPr>
            <w:r>
              <w:t>0.00</w:t>
            </w:r>
          </w:p>
        </w:tc>
        <w:tc>
          <w:tcPr>
            <w:tcW w:w="0" w:type="auto"/>
          </w:tcPr>
          <w:p w14:paraId="63CD1F9C" w14:textId="77777777" w:rsidR="00605664" w:rsidRDefault="00ED3B1B">
            <w:pPr>
              <w:jc w:val="right"/>
            </w:pPr>
            <w:r>
              <w:t>0.12</w:t>
            </w:r>
          </w:p>
        </w:tc>
      </w:tr>
      <w:tr w:rsidR="00605664" w14:paraId="2C663532" w14:textId="77777777" w:rsidTr="00355120">
        <w:tc>
          <w:tcPr>
            <w:tcW w:w="0" w:type="auto"/>
          </w:tcPr>
          <w:p w14:paraId="4922CABB" w14:textId="77777777" w:rsidR="00605664" w:rsidRDefault="00A92B85">
            <w:pPr>
              <w:jc w:val="left"/>
            </w:pPr>
            <w:hyperlink r:id="rId40">
              <w:r w:rsidR="00ED3B1B">
                <w:t>GO:0071211</w:t>
              </w:r>
            </w:hyperlink>
          </w:p>
        </w:tc>
        <w:tc>
          <w:tcPr>
            <w:tcW w:w="0" w:type="auto"/>
          </w:tcPr>
          <w:p w14:paraId="56C83BDA" w14:textId="77777777" w:rsidR="00605664" w:rsidRDefault="00ED3B1B">
            <w:pPr>
              <w:jc w:val="left"/>
            </w:pPr>
            <w:r>
              <w:t>protein targeting to vacuole involved in autophagy</w:t>
            </w:r>
          </w:p>
        </w:tc>
        <w:tc>
          <w:tcPr>
            <w:tcW w:w="0" w:type="auto"/>
          </w:tcPr>
          <w:p w14:paraId="5AAD04D1" w14:textId="77777777" w:rsidR="00605664" w:rsidRDefault="00ED3B1B">
            <w:pPr>
              <w:jc w:val="right"/>
            </w:pPr>
            <w:r>
              <w:t>0.04</w:t>
            </w:r>
          </w:p>
        </w:tc>
        <w:tc>
          <w:tcPr>
            <w:tcW w:w="0" w:type="auto"/>
          </w:tcPr>
          <w:p w14:paraId="3A9EB1F9" w14:textId="77777777" w:rsidR="00605664" w:rsidRDefault="00ED3B1B">
            <w:pPr>
              <w:jc w:val="right"/>
            </w:pPr>
            <w:r>
              <w:t>0.00</w:t>
            </w:r>
          </w:p>
        </w:tc>
        <w:tc>
          <w:tcPr>
            <w:tcW w:w="0" w:type="auto"/>
          </w:tcPr>
          <w:p w14:paraId="751E7472" w14:textId="77777777" w:rsidR="00605664" w:rsidRDefault="00ED3B1B">
            <w:pPr>
              <w:jc w:val="right"/>
            </w:pPr>
            <w:r>
              <w:t>0.41</w:t>
            </w:r>
          </w:p>
        </w:tc>
      </w:tr>
      <w:tr w:rsidR="00605664" w14:paraId="09ECBF91" w14:textId="77777777" w:rsidTr="00355120">
        <w:tc>
          <w:tcPr>
            <w:tcW w:w="0" w:type="auto"/>
          </w:tcPr>
          <w:p w14:paraId="68139BB3" w14:textId="77777777" w:rsidR="00605664" w:rsidRDefault="00A92B85">
            <w:pPr>
              <w:jc w:val="left"/>
            </w:pPr>
            <w:hyperlink r:id="rId41">
              <w:r w:rsidR="00ED3B1B">
                <w:t>GO:0097352</w:t>
              </w:r>
            </w:hyperlink>
          </w:p>
        </w:tc>
        <w:tc>
          <w:tcPr>
            <w:tcW w:w="0" w:type="auto"/>
          </w:tcPr>
          <w:p w14:paraId="53490861" w14:textId="77777777" w:rsidR="00605664" w:rsidRDefault="00ED3B1B">
            <w:pPr>
              <w:jc w:val="left"/>
            </w:pPr>
            <w:proofErr w:type="spellStart"/>
            <w:r>
              <w:t>autophagosome</w:t>
            </w:r>
            <w:proofErr w:type="spellEnd"/>
            <w:r>
              <w:t xml:space="preserve"> maturation</w:t>
            </w:r>
          </w:p>
        </w:tc>
        <w:tc>
          <w:tcPr>
            <w:tcW w:w="0" w:type="auto"/>
          </w:tcPr>
          <w:p w14:paraId="33D34FB9" w14:textId="77777777" w:rsidR="00605664" w:rsidRDefault="00ED3B1B">
            <w:pPr>
              <w:jc w:val="right"/>
            </w:pPr>
            <w:r>
              <w:t>0.10</w:t>
            </w:r>
          </w:p>
        </w:tc>
        <w:tc>
          <w:tcPr>
            <w:tcW w:w="0" w:type="auto"/>
          </w:tcPr>
          <w:p w14:paraId="4CA647EB" w14:textId="77777777" w:rsidR="00605664" w:rsidRDefault="00ED3B1B">
            <w:pPr>
              <w:jc w:val="right"/>
            </w:pPr>
            <w:r>
              <w:t>0.05</w:t>
            </w:r>
          </w:p>
        </w:tc>
        <w:tc>
          <w:tcPr>
            <w:tcW w:w="0" w:type="auto"/>
          </w:tcPr>
          <w:p w14:paraId="2221E8CD" w14:textId="77777777" w:rsidR="00605664" w:rsidRDefault="00ED3B1B">
            <w:pPr>
              <w:jc w:val="right"/>
            </w:pPr>
            <w:r>
              <w:t>0.00</w:t>
            </w:r>
          </w:p>
        </w:tc>
      </w:tr>
      <w:tr w:rsidR="00605664" w14:paraId="1CF562EB" w14:textId="77777777" w:rsidTr="00355120">
        <w:tc>
          <w:tcPr>
            <w:tcW w:w="0" w:type="auto"/>
          </w:tcPr>
          <w:p w14:paraId="5A7DCEE7" w14:textId="77777777" w:rsidR="00605664" w:rsidRDefault="00A92B85">
            <w:pPr>
              <w:jc w:val="left"/>
            </w:pPr>
            <w:hyperlink r:id="rId42">
              <w:r w:rsidR="00ED3B1B">
                <w:t>GO:0098779</w:t>
              </w:r>
            </w:hyperlink>
          </w:p>
        </w:tc>
        <w:tc>
          <w:tcPr>
            <w:tcW w:w="0" w:type="auto"/>
          </w:tcPr>
          <w:p w14:paraId="27775AB9" w14:textId="77777777" w:rsidR="00605664" w:rsidRDefault="00ED3B1B">
            <w:pPr>
              <w:jc w:val="left"/>
            </w:pPr>
            <w:r>
              <w:t xml:space="preserve">positive regulation of </w:t>
            </w:r>
            <w:proofErr w:type="spellStart"/>
            <w:r>
              <w:t>macromitophagy</w:t>
            </w:r>
            <w:proofErr w:type="spellEnd"/>
            <w:r>
              <w:t xml:space="preserve"> in response to mitochondrial depolarization</w:t>
            </w:r>
          </w:p>
        </w:tc>
        <w:tc>
          <w:tcPr>
            <w:tcW w:w="0" w:type="auto"/>
          </w:tcPr>
          <w:p w14:paraId="28E026C7" w14:textId="77777777" w:rsidR="00605664" w:rsidRDefault="00ED3B1B">
            <w:pPr>
              <w:jc w:val="right"/>
            </w:pPr>
            <w:r>
              <w:t>0.95</w:t>
            </w:r>
          </w:p>
        </w:tc>
        <w:tc>
          <w:tcPr>
            <w:tcW w:w="0" w:type="auto"/>
          </w:tcPr>
          <w:p w14:paraId="3A3C6348" w14:textId="77777777" w:rsidR="00605664" w:rsidRDefault="00ED3B1B">
            <w:pPr>
              <w:jc w:val="right"/>
            </w:pPr>
            <w:r>
              <w:t>0.97</w:t>
            </w:r>
          </w:p>
        </w:tc>
        <w:tc>
          <w:tcPr>
            <w:tcW w:w="0" w:type="auto"/>
          </w:tcPr>
          <w:p w14:paraId="39B98378" w14:textId="77777777" w:rsidR="00605664" w:rsidRDefault="00ED3B1B">
            <w:pPr>
              <w:jc w:val="right"/>
            </w:pPr>
            <w:r>
              <w:t>0.35</w:t>
            </w:r>
          </w:p>
        </w:tc>
      </w:tr>
      <w:tr w:rsidR="00605664" w14:paraId="22447B79" w14:textId="77777777" w:rsidTr="00355120">
        <w:tc>
          <w:tcPr>
            <w:tcW w:w="0" w:type="auto"/>
          </w:tcPr>
          <w:p w14:paraId="0CE0A06D" w14:textId="77777777" w:rsidR="00605664" w:rsidRDefault="00A92B85">
            <w:pPr>
              <w:jc w:val="left"/>
            </w:pPr>
            <w:hyperlink r:id="rId43">
              <w:r w:rsidR="00ED3B1B">
                <w:t>GO:0098792</w:t>
              </w:r>
            </w:hyperlink>
          </w:p>
        </w:tc>
        <w:tc>
          <w:tcPr>
            <w:tcW w:w="0" w:type="auto"/>
          </w:tcPr>
          <w:p w14:paraId="20771AEA" w14:textId="77777777" w:rsidR="00605664" w:rsidRDefault="00ED3B1B">
            <w:pPr>
              <w:jc w:val="left"/>
            </w:pPr>
            <w:proofErr w:type="spellStart"/>
            <w:r>
              <w:t>xenophagy</w:t>
            </w:r>
            <w:proofErr w:type="spellEnd"/>
          </w:p>
        </w:tc>
        <w:tc>
          <w:tcPr>
            <w:tcW w:w="0" w:type="auto"/>
          </w:tcPr>
          <w:p w14:paraId="14504805" w14:textId="77777777" w:rsidR="00605664" w:rsidRDefault="00ED3B1B">
            <w:pPr>
              <w:jc w:val="right"/>
            </w:pPr>
            <w:r>
              <w:t>0.59</w:t>
            </w:r>
          </w:p>
        </w:tc>
        <w:tc>
          <w:tcPr>
            <w:tcW w:w="0" w:type="auto"/>
          </w:tcPr>
          <w:p w14:paraId="66E7A674" w14:textId="77777777" w:rsidR="00605664" w:rsidRDefault="00ED3B1B">
            <w:pPr>
              <w:jc w:val="right"/>
            </w:pPr>
            <w:r>
              <w:t>0.02</w:t>
            </w:r>
          </w:p>
        </w:tc>
        <w:tc>
          <w:tcPr>
            <w:tcW w:w="0" w:type="auto"/>
          </w:tcPr>
          <w:p w14:paraId="5FE9AAA6" w14:textId="77777777" w:rsidR="00605664" w:rsidRDefault="00ED3B1B">
            <w:pPr>
              <w:jc w:val="right"/>
            </w:pPr>
            <w:r>
              <w:t>0.00</w:t>
            </w:r>
          </w:p>
        </w:tc>
      </w:tr>
      <w:tr w:rsidR="00605664" w14:paraId="50E53649" w14:textId="77777777" w:rsidTr="00355120">
        <w:tc>
          <w:tcPr>
            <w:tcW w:w="0" w:type="auto"/>
          </w:tcPr>
          <w:p w14:paraId="38418A47" w14:textId="77777777" w:rsidR="00605664" w:rsidRDefault="00A92B85">
            <w:pPr>
              <w:jc w:val="left"/>
            </w:pPr>
            <w:hyperlink r:id="rId44">
              <w:r w:rsidR="00ED3B1B">
                <w:t>GO:1901096</w:t>
              </w:r>
            </w:hyperlink>
          </w:p>
        </w:tc>
        <w:tc>
          <w:tcPr>
            <w:tcW w:w="0" w:type="auto"/>
          </w:tcPr>
          <w:p w14:paraId="45629DE9" w14:textId="77777777" w:rsidR="00605664" w:rsidRDefault="00ED3B1B">
            <w:pPr>
              <w:jc w:val="left"/>
            </w:pPr>
            <w:r>
              <w:t xml:space="preserve">regulation of </w:t>
            </w:r>
            <w:proofErr w:type="spellStart"/>
            <w:r>
              <w:t>autophagosome</w:t>
            </w:r>
            <w:proofErr w:type="spellEnd"/>
            <w:r>
              <w:t xml:space="preserve"> maturation</w:t>
            </w:r>
          </w:p>
        </w:tc>
        <w:tc>
          <w:tcPr>
            <w:tcW w:w="0" w:type="auto"/>
          </w:tcPr>
          <w:p w14:paraId="7350BE7F" w14:textId="77777777" w:rsidR="00605664" w:rsidRDefault="00ED3B1B">
            <w:pPr>
              <w:jc w:val="right"/>
            </w:pPr>
            <w:r>
              <w:t>0.37</w:t>
            </w:r>
          </w:p>
        </w:tc>
        <w:tc>
          <w:tcPr>
            <w:tcW w:w="0" w:type="auto"/>
          </w:tcPr>
          <w:p w14:paraId="7BA8F995" w14:textId="77777777" w:rsidR="00605664" w:rsidRDefault="00ED3B1B">
            <w:pPr>
              <w:jc w:val="right"/>
            </w:pPr>
            <w:r>
              <w:t>0.10</w:t>
            </w:r>
          </w:p>
        </w:tc>
        <w:tc>
          <w:tcPr>
            <w:tcW w:w="0" w:type="auto"/>
          </w:tcPr>
          <w:p w14:paraId="1C7BB541" w14:textId="77777777" w:rsidR="00605664" w:rsidRDefault="00ED3B1B">
            <w:pPr>
              <w:jc w:val="right"/>
            </w:pPr>
            <w:r>
              <w:t>0.20</w:t>
            </w:r>
          </w:p>
        </w:tc>
      </w:tr>
      <w:tr w:rsidR="00605664" w14:paraId="131DE141" w14:textId="77777777" w:rsidTr="00355120">
        <w:tc>
          <w:tcPr>
            <w:tcW w:w="0" w:type="auto"/>
          </w:tcPr>
          <w:p w14:paraId="046066CA" w14:textId="77777777" w:rsidR="00605664" w:rsidRDefault="00A92B85">
            <w:pPr>
              <w:jc w:val="left"/>
            </w:pPr>
            <w:hyperlink r:id="rId45">
              <w:r w:rsidR="00ED3B1B">
                <w:t>GO:1901097</w:t>
              </w:r>
            </w:hyperlink>
          </w:p>
        </w:tc>
        <w:tc>
          <w:tcPr>
            <w:tcW w:w="0" w:type="auto"/>
          </w:tcPr>
          <w:p w14:paraId="015405D0" w14:textId="77777777" w:rsidR="00605664" w:rsidRDefault="00ED3B1B">
            <w:pPr>
              <w:jc w:val="left"/>
            </w:pPr>
            <w:r>
              <w:t xml:space="preserve">negative regulation of </w:t>
            </w:r>
            <w:proofErr w:type="spellStart"/>
            <w:r>
              <w:t>autophagosome</w:t>
            </w:r>
            <w:proofErr w:type="spellEnd"/>
            <w:r>
              <w:t xml:space="preserve"> maturation</w:t>
            </w:r>
          </w:p>
        </w:tc>
        <w:tc>
          <w:tcPr>
            <w:tcW w:w="0" w:type="auto"/>
          </w:tcPr>
          <w:p w14:paraId="0F6FB968" w14:textId="77777777" w:rsidR="00605664" w:rsidRDefault="00ED3B1B">
            <w:pPr>
              <w:jc w:val="right"/>
            </w:pPr>
            <w:r>
              <w:t>0.42</w:t>
            </w:r>
          </w:p>
        </w:tc>
        <w:tc>
          <w:tcPr>
            <w:tcW w:w="0" w:type="auto"/>
          </w:tcPr>
          <w:p w14:paraId="4C289124" w14:textId="77777777" w:rsidR="00605664" w:rsidRDefault="00ED3B1B">
            <w:pPr>
              <w:jc w:val="right"/>
            </w:pPr>
            <w:r>
              <w:t>0.00</w:t>
            </w:r>
          </w:p>
        </w:tc>
        <w:tc>
          <w:tcPr>
            <w:tcW w:w="0" w:type="auto"/>
          </w:tcPr>
          <w:p w14:paraId="4B54E68F" w14:textId="77777777" w:rsidR="00605664" w:rsidRDefault="00ED3B1B">
            <w:pPr>
              <w:jc w:val="right"/>
            </w:pPr>
            <w:r>
              <w:t>0.57</w:t>
            </w:r>
          </w:p>
        </w:tc>
      </w:tr>
      <w:tr w:rsidR="00605664" w14:paraId="67628102" w14:textId="77777777" w:rsidTr="00355120">
        <w:tc>
          <w:tcPr>
            <w:tcW w:w="0" w:type="auto"/>
          </w:tcPr>
          <w:p w14:paraId="7C574444" w14:textId="77777777" w:rsidR="00605664" w:rsidRDefault="00A92B85">
            <w:pPr>
              <w:jc w:val="left"/>
            </w:pPr>
            <w:hyperlink r:id="rId46">
              <w:r w:rsidR="00ED3B1B">
                <w:t>GO:1901098</w:t>
              </w:r>
            </w:hyperlink>
          </w:p>
        </w:tc>
        <w:tc>
          <w:tcPr>
            <w:tcW w:w="0" w:type="auto"/>
          </w:tcPr>
          <w:p w14:paraId="3AE2D3BF" w14:textId="77777777" w:rsidR="00605664" w:rsidRDefault="00ED3B1B">
            <w:pPr>
              <w:jc w:val="left"/>
            </w:pPr>
            <w:r>
              <w:t xml:space="preserve">positive regulation of </w:t>
            </w:r>
            <w:proofErr w:type="spellStart"/>
            <w:r>
              <w:t>autophagosome</w:t>
            </w:r>
            <w:proofErr w:type="spellEnd"/>
            <w:r>
              <w:t xml:space="preserve"> maturation</w:t>
            </w:r>
          </w:p>
        </w:tc>
        <w:tc>
          <w:tcPr>
            <w:tcW w:w="0" w:type="auto"/>
          </w:tcPr>
          <w:p w14:paraId="2AE227B8" w14:textId="77777777" w:rsidR="00605664" w:rsidRDefault="00ED3B1B">
            <w:pPr>
              <w:jc w:val="right"/>
            </w:pPr>
            <w:r>
              <w:t>0.12</w:t>
            </w:r>
          </w:p>
        </w:tc>
        <w:tc>
          <w:tcPr>
            <w:tcW w:w="0" w:type="auto"/>
          </w:tcPr>
          <w:p w14:paraId="411A95CF" w14:textId="77777777" w:rsidR="00605664" w:rsidRDefault="00ED3B1B">
            <w:pPr>
              <w:jc w:val="right"/>
            </w:pPr>
            <w:r>
              <w:t>0.09</w:t>
            </w:r>
          </w:p>
        </w:tc>
        <w:tc>
          <w:tcPr>
            <w:tcW w:w="0" w:type="auto"/>
          </w:tcPr>
          <w:p w14:paraId="33F2097B" w14:textId="77777777" w:rsidR="00605664" w:rsidRDefault="00ED3B1B">
            <w:pPr>
              <w:jc w:val="right"/>
            </w:pPr>
            <w:r>
              <w:t>0.00</w:t>
            </w:r>
          </w:p>
        </w:tc>
      </w:tr>
      <w:tr w:rsidR="00605664" w14:paraId="5B846089" w14:textId="77777777" w:rsidTr="00355120">
        <w:tc>
          <w:tcPr>
            <w:tcW w:w="0" w:type="auto"/>
          </w:tcPr>
          <w:p w14:paraId="48FC14F3" w14:textId="77777777" w:rsidR="00605664" w:rsidRDefault="00A92B85">
            <w:pPr>
              <w:jc w:val="left"/>
            </w:pPr>
            <w:hyperlink r:id="rId47">
              <w:r w:rsidR="00ED3B1B">
                <w:t>GO:1901525</w:t>
              </w:r>
            </w:hyperlink>
          </w:p>
        </w:tc>
        <w:tc>
          <w:tcPr>
            <w:tcW w:w="0" w:type="auto"/>
          </w:tcPr>
          <w:p w14:paraId="09BC8559" w14:textId="77777777" w:rsidR="00605664" w:rsidRDefault="00ED3B1B">
            <w:pPr>
              <w:jc w:val="left"/>
            </w:pPr>
            <w:r>
              <w:t xml:space="preserve">negative regulation of </w:t>
            </w:r>
            <w:proofErr w:type="spellStart"/>
            <w:r>
              <w:t>macromitophagy</w:t>
            </w:r>
            <w:proofErr w:type="spellEnd"/>
          </w:p>
        </w:tc>
        <w:tc>
          <w:tcPr>
            <w:tcW w:w="0" w:type="auto"/>
          </w:tcPr>
          <w:p w14:paraId="20545D5C" w14:textId="77777777" w:rsidR="00605664" w:rsidRDefault="00ED3B1B">
            <w:pPr>
              <w:jc w:val="right"/>
            </w:pPr>
            <w:r>
              <w:t>0.72</w:t>
            </w:r>
          </w:p>
        </w:tc>
        <w:tc>
          <w:tcPr>
            <w:tcW w:w="0" w:type="auto"/>
          </w:tcPr>
          <w:p w14:paraId="5F8E4479" w14:textId="77777777" w:rsidR="00605664" w:rsidRDefault="00ED3B1B">
            <w:pPr>
              <w:jc w:val="right"/>
            </w:pPr>
            <w:r>
              <w:t>0.01</w:t>
            </w:r>
          </w:p>
        </w:tc>
        <w:tc>
          <w:tcPr>
            <w:tcW w:w="0" w:type="auto"/>
          </w:tcPr>
          <w:p w14:paraId="6FE5BCAE" w14:textId="77777777" w:rsidR="00605664" w:rsidRDefault="00ED3B1B">
            <w:pPr>
              <w:jc w:val="right"/>
            </w:pPr>
            <w:r>
              <w:t>0.00</w:t>
            </w:r>
          </w:p>
        </w:tc>
      </w:tr>
      <w:tr w:rsidR="00605664" w14:paraId="1994BFF2" w14:textId="77777777" w:rsidTr="00355120">
        <w:tc>
          <w:tcPr>
            <w:tcW w:w="0" w:type="auto"/>
          </w:tcPr>
          <w:p w14:paraId="00785565" w14:textId="77777777" w:rsidR="00605664" w:rsidRDefault="00A92B85">
            <w:pPr>
              <w:jc w:val="left"/>
            </w:pPr>
            <w:hyperlink r:id="rId48">
              <w:r w:rsidR="00ED3B1B">
                <w:t>GO:1902902</w:t>
              </w:r>
            </w:hyperlink>
          </w:p>
        </w:tc>
        <w:tc>
          <w:tcPr>
            <w:tcW w:w="0" w:type="auto"/>
          </w:tcPr>
          <w:p w14:paraId="2370AD34" w14:textId="77777777" w:rsidR="00605664" w:rsidRDefault="00ED3B1B">
            <w:pPr>
              <w:jc w:val="left"/>
            </w:pPr>
            <w:r>
              <w:t xml:space="preserve">negative regulation of </w:t>
            </w:r>
            <w:proofErr w:type="spellStart"/>
            <w:r>
              <w:t>autophagosome</w:t>
            </w:r>
            <w:proofErr w:type="spellEnd"/>
            <w:r>
              <w:t xml:space="preserve"> assembly</w:t>
            </w:r>
          </w:p>
        </w:tc>
        <w:tc>
          <w:tcPr>
            <w:tcW w:w="0" w:type="auto"/>
          </w:tcPr>
          <w:p w14:paraId="34B16F7F" w14:textId="77777777" w:rsidR="00605664" w:rsidRDefault="00ED3B1B">
            <w:pPr>
              <w:jc w:val="right"/>
            </w:pPr>
            <w:r>
              <w:t>0.56</w:t>
            </w:r>
          </w:p>
        </w:tc>
        <w:tc>
          <w:tcPr>
            <w:tcW w:w="0" w:type="auto"/>
          </w:tcPr>
          <w:p w14:paraId="160F24AF" w14:textId="77777777" w:rsidR="00605664" w:rsidRDefault="00ED3B1B">
            <w:pPr>
              <w:jc w:val="right"/>
            </w:pPr>
            <w:r>
              <w:t>0.06</w:t>
            </w:r>
          </w:p>
        </w:tc>
        <w:tc>
          <w:tcPr>
            <w:tcW w:w="0" w:type="auto"/>
          </w:tcPr>
          <w:p w14:paraId="5DFEF89E" w14:textId="77777777" w:rsidR="00605664" w:rsidRDefault="00ED3B1B">
            <w:pPr>
              <w:jc w:val="right"/>
            </w:pPr>
            <w:r>
              <w:t>0.31</w:t>
            </w:r>
          </w:p>
        </w:tc>
      </w:tr>
      <w:tr w:rsidR="00605664" w14:paraId="7F63F75E" w14:textId="77777777" w:rsidTr="00355120">
        <w:tc>
          <w:tcPr>
            <w:tcW w:w="0" w:type="auto"/>
          </w:tcPr>
          <w:p w14:paraId="7A947057" w14:textId="77777777" w:rsidR="00605664" w:rsidRDefault="00A92B85">
            <w:pPr>
              <w:jc w:val="left"/>
            </w:pPr>
            <w:hyperlink r:id="rId49">
              <w:r w:rsidR="00ED3B1B">
                <w:t>GO:1903146</w:t>
              </w:r>
            </w:hyperlink>
          </w:p>
        </w:tc>
        <w:tc>
          <w:tcPr>
            <w:tcW w:w="0" w:type="auto"/>
          </w:tcPr>
          <w:p w14:paraId="2BA6BA1C" w14:textId="77777777" w:rsidR="00605664" w:rsidRDefault="00ED3B1B">
            <w:pPr>
              <w:jc w:val="left"/>
            </w:pPr>
            <w:r>
              <w:t xml:space="preserve">regulation of </w:t>
            </w:r>
            <w:proofErr w:type="spellStart"/>
            <w:r>
              <w:t>mitophagy</w:t>
            </w:r>
            <w:proofErr w:type="spellEnd"/>
          </w:p>
        </w:tc>
        <w:tc>
          <w:tcPr>
            <w:tcW w:w="0" w:type="auto"/>
          </w:tcPr>
          <w:p w14:paraId="363E8B6E" w14:textId="77777777" w:rsidR="00605664" w:rsidRDefault="00ED3B1B">
            <w:pPr>
              <w:jc w:val="right"/>
            </w:pPr>
            <w:r>
              <w:t>0.28</w:t>
            </w:r>
          </w:p>
        </w:tc>
        <w:tc>
          <w:tcPr>
            <w:tcW w:w="0" w:type="auto"/>
          </w:tcPr>
          <w:p w14:paraId="1877CAD6" w14:textId="77777777" w:rsidR="00605664" w:rsidRDefault="00ED3B1B">
            <w:pPr>
              <w:jc w:val="right"/>
            </w:pPr>
            <w:r>
              <w:t>0.00</w:t>
            </w:r>
          </w:p>
        </w:tc>
        <w:tc>
          <w:tcPr>
            <w:tcW w:w="0" w:type="auto"/>
          </w:tcPr>
          <w:p w14:paraId="46AD3F58" w14:textId="77777777" w:rsidR="00605664" w:rsidRDefault="00ED3B1B">
            <w:pPr>
              <w:jc w:val="right"/>
            </w:pPr>
            <w:r>
              <w:t>0.55</w:t>
            </w:r>
          </w:p>
        </w:tc>
      </w:tr>
      <w:tr w:rsidR="00605664" w14:paraId="1997059C" w14:textId="77777777" w:rsidTr="00355120">
        <w:tc>
          <w:tcPr>
            <w:tcW w:w="0" w:type="auto"/>
          </w:tcPr>
          <w:p w14:paraId="3915E0A3" w14:textId="77777777" w:rsidR="00605664" w:rsidRDefault="00A92B85">
            <w:pPr>
              <w:jc w:val="left"/>
            </w:pPr>
            <w:hyperlink r:id="rId50">
              <w:r w:rsidR="00ED3B1B">
                <w:t>GO:1903147</w:t>
              </w:r>
            </w:hyperlink>
          </w:p>
        </w:tc>
        <w:tc>
          <w:tcPr>
            <w:tcW w:w="0" w:type="auto"/>
          </w:tcPr>
          <w:p w14:paraId="1757A110" w14:textId="77777777" w:rsidR="00605664" w:rsidRDefault="00ED3B1B">
            <w:pPr>
              <w:jc w:val="left"/>
            </w:pPr>
            <w:r>
              <w:t xml:space="preserve">negative regulation of </w:t>
            </w:r>
            <w:proofErr w:type="spellStart"/>
            <w:r>
              <w:t>mitophagy</w:t>
            </w:r>
            <w:proofErr w:type="spellEnd"/>
          </w:p>
        </w:tc>
        <w:tc>
          <w:tcPr>
            <w:tcW w:w="0" w:type="auto"/>
          </w:tcPr>
          <w:p w14:paraId="17CAA01B" w14:textId="77777777" w:rsidR="00605664" w:rsidRDefault="00ED3B1B">
            <w:pPr>
              <w:jc w:val="right"/>
            </w:pPr>
            <w:r>
              <w:t>0.78</w:t>
            </w:r>
          </w:p>
        </w:tc>
        <w:tc>
          <w:tcPr>
            <w:tcW w:w="0" w:type="auto"/>
          </w:tcPr>
          <w:p w14:paraId="536CF59D" w14:textId="77777777" w:rsidR="00605664" w:rsidRDefault="00ED3B1B">
            <w:pPr>
              <w:jc w:val="right"/>
            </w:pPr>
            <w:r>
              <w:t>0.17</w:t>
            </w:r>
          </w:p>
        </w:tc>
        <w:tc>
          <w:tcPr>
            <w:tcW w:w="0" w:type="auto"/>
          </w:tcPr>
          <w:p w14:paraId="16175EA8" w14:textId="77777777" w:rsidR="00605664" w:rsidRDefault="00ED3B1B">
            <w:pPr>
              <w:jc w:val="right"/>
            </w:pPr>
            <w:r>
              <w:t>0.00</w:t>
            </w:r>
          </w:p>
        </w:tc>
      </w:tr>
      <w:tr w:rsidR="00605664" w14:paraId="156D4917" w14:textId="77777777" w:rsidTr="00355120">
        <w:tc>
          <w:tcPr>
            <w:tcW w:w="0" w:type="auto"/>
          </w:tcPr>
          <w:p w14:paraId="51BEFC73" w14:textId="77777777" w:rsidR="00605664" w:rsidRDefault="00A92B85">
            <w:pPr>
              <w:jc w:val="left"/>
            </w:pPr>
            <w:hyperlink r:id="rId51">
              <w:r w:rsidR="00ED3B1B">
                <w:t>GO:1903599</w:t>
              </w:r>
            </w:hyperlink>
          </w:p>
        </w:tc>
        <w:tc>
          <w:tcPr>
            <w:tcW w:w="0" w:type="auto"/>
          </w:tcPr>
          <w:p w14:paraId="26E7AC42" w14:textId="77777777" w:rsidR="00605664" w:rsidRDefault="00ED3B1B">
            <w:pPr>
              <w:jc w:val="left"/>
            </w:pPr>
            <w:r>
              <w:t xml:space="preserve">positive regulation of </w:t>
            </w:r>
            <w:proofErr w:type="spellStart"/>
            <w:r>
              <w:t>mitophagy</w:t>
            </w:r>
            <w:proofErr w:type="spellEnd"/>
          </w:p>
        </w:tc>
        <w:tc>
          <w:tcPr>
            <w:tcW w:w="0" w:type="auto"/>
          </w:tcPr>
          <w:p w14:paraId="20C829B5" w14:textId="77777777" w:rsidR="00605664" w:rsidRDefault="00ED3B1B">
            <w:pPr>
              <w:jc w:val="right"/>
            </w:pPr>
            <w:r>
              <w:t>0.22</w:t>
            </w:r>
          </w:p>
        </w:tc>
        <w:tc>
          <w:tcPr>
            <w:tcW w:w="0" w:type="auto"/>
          </w:tcPr>
          <w:p w14:paraId="39F4D467" w14:textId="77777777" w:rsidR="00605664" w:rsidRDefault="00ED3B1B">
            <w:pPr>
              <w:jc w:val="right"/>
            </w:pPr>
            <w:r>
              <w:t>0.00</w:t>
            </w:r>
          </w:p>
        </w:tc>
        <w:tc>
          <w:tcPr>
            <w:tcW w:w="0" w:type="auto"/>
          </w:tcPr>
          <w:p w14:paraId="0085507C" w14:textId="77777777" w:rsidR="00605664" w:rsidRDefault="00ED3B1B">
            <w:pPr>
              <w:jc w:val="right"/>
            </w:pPr>
            <w:r>
              <w:t>0.00</w:t>
            </w:r>
          </w:p>
        </w:tc>
      </w:tr>
      <w:tr w:rsidR="00605664" w14:paraId="18A6DBB6" w14:textId="77777777" w:rsidTr="00355120">
        <w:tc>
          <w:tcPr>
            <w:tcW w:w="0" w:type="auto"/>
          </w:tcPr>
          <w:p w14:paraId="1C99B8FF" w14:textId="77777777" w:rsidR="00605664" w:rsidRDefault="00A92B85">
            <w:pPr>
              <w:jc w:val="left"/>
            </w:pPr>
            <w:hyperlink r:id="rId52">
              <w:r w:rsidR="00ED3B1B">
                <w:t>GO:1904417</w:t>
              </w:r>
            </w:hyperlink>
          </w:p>
        </w:tc>
        <w:tc>
          <w:tcPr>
            <w:tcW w:w="0" w:type="auto"/>
          </w:tcPr>
          <w:p w14:paraId="505AD21C" w14:textId="77777777" w:rsidR="00605664" w:rsidRDefault="00ED3B1B">
            <w:pPr>
              <w:jc w:val="left"/>
            </w:pPr>
            <w:r>
              <w:t xml:space="preserve">positive regulation of </w:t>
            </w:r>
            <w:proofErr w:type="spellStart"/>
            <w:r>
              <w:t>xenophagy</w:t>
            </w:r>
            <w:proofErr w:type="spellEnd"/>
          </w:p>
        </w:tc>
        <w:tc>
          <w:tcPr>
            <w:tcW w:w="0" w:type="auto"/>
          </w:tcPr>
          <w:p w14:paraId="473B5899" w14:textId="77777777" w:rsidR="00605664" w:rsidRDefault="00ED3B1B">
            <w:pPr>
              <w:jc w:val="right"/>
            </w:pPr>
            <w:r>
              <w:t>0.24</w:t>
            </w:r>
          </w:p>
        </w:tc>
        <w:tc>
          <w:tcPr>
            <w:tcW w:w="0" w:type="auto"/>
          </w:tcPr>
          <w:p w14:paraId="4AC2AE43" w14:textId="77777777" w:rsidR="00605664" w:rsidRDefault="00ED3B1B">
            <w:pPr>
              <w:jc w:val="right"/>
            </w:pPr>
            <w:r>
              <w:t>0.01</w:t>
            </w:r>
          </w:p>
        </w:tc>
        <w:tc>
          <w:tcPr>
            <w:tcW w:w="0" w:type="auto"/>
          </w:tcPr>
          <w:p w14:paraId="29A42186" w14:textId="77777777" w:rsidR="00605664" w:rsidRDefault="00ED3B1B">
            <w:pPr>
              <w:jc w:val="right"/>
            </w:pPr>
            <w:r>
              <w:t>0.00</w:t>
            </w:r>
          </w:p>
        </w:tc>
      </w:tr>
      <w:tr w:rsidR="00605664" w14:paraId="197AB7A5" w14:textId="77777777" w:rsidTr="00355120">
        <w:tc>
          <w:tcPr>
            <w:tcW w:w="0" w:type="auto"/>
          </w:tcPr>
          <w:p w14:paraId="54479A46" w14:textId="77777777" w:rsidR="00605664" w:rsidRDefault="00A92B85">
            <w:pPr>
              <w:jc w:val="left"/>
            </w:pPr>
            <w:hyperlink r:id="rId53">
              <w:r w:rsidR="00ED3B1B">
                <w:t>GO:1904504</w:t>
              </w:r>
            </w:hyperlink>
          </w:p>
        </w:tc>
        <w:tc>
          <w:tcPr>
            <w:tcW w:w="0" w:type="auto"/>
          </w:tcPr>
          <w:p w14:paraId="59F6625E" w14:textId="77777777" w:rsidR="00605664" w:rsidRDefault="00ED3B1B">
            <w:pPr>
              <w:jc w:val="left"/>
            </w:pPr>
            <w:r>
              <w:t xml:space="preserve">positive regulation of </w:t>
            </w:r>
            <w:proofErr w:type="spellStart"/>
            <w:r>
              <w:t>lipophagy</w:t>
            </w:r>
            <w:proofErr w:type="spellEnd"/>
          </w:p>
        </w:tc>
        <w:tc>
          <w:tcPr>
            <w:tcW w:w="0" w:type="auto"/>
          </w:tcPr>
          <w:p w14:paraId="5C28A26A" w14:textId="77777777" w:rsidR="00605664" w:rsidRDefault="00ED3B1B">
            <w:pPr>
              <w:jc w:val="right"/>
            </w:pPr>
            <w:r>
              <w:t>0.02</w:t>
            </w:r>
          </w:p>
        </w:tc>
        <w:tc>
          <w:tcPr>
            <w:tcW w:w="0" w:type="auto"/>
          </w:tcPr>
          <w:p w14:paraId="1DEB966D" w14:textId="77777777" w:rsidR="00605664" w:rsidRDefault="00ED3B1B">
            <w:pPr>
              <w:jc w:val="right"/>
            </w:pPr>
            <w:r>
              <w:t>0.00</w:t>
            </w:r>
          </w:p>
        </w:tc>
        <w:tc>
          <w:tcPr>
            <w:tcW w:w="0" w:type="auto"/>
          </w:tcPr>
          <w:p w14:paraId="71F685DF" w14:textId="77777777" w:rsidR="00605664" w:rsidRDefault="00ED3B1B">
            <w:pPr>
              <w:jc w:val="right"/>
            </w:pPr>
            <w:r>
              <w:t>0.00</w:t>
            </w:r>
          </w:p>
        </w:tc>
      </w:tr>
      <w:tr w:rsidR="00605664" w14:paraId="3B29E182" w14:textId="77777777" w:rsidTr="00355120">
        <w:tc>
          <w:tcPr>
            <w:tcW w:w="0" w:type="auto"/>
          </w:tcPr>
          <w:p w14:paraId="13E403B2" w14:textId="77777777" w:rsidR="00605664" w:rsidRDefault="00A92B85">
            <w:pPr>
              <w:jc w:val="left"/>
            </w:pPr>
            <w:hyperlink r:id="rId54">
              <w:r w:rsidR="00ED3B1B">
                <w:t>GO:1904714</w:t>
              </w:r>
            </w:hyperlink>
          </w:p>
        </w:tc>
        <w:tc>
          <w:tcPr>
            <w:tcW w:w="0" w:type="auto"/>
          </w:tcPr>
          <w:p w14:paraId="2D6E7378" w14:textId="77777777" w:rsidR="00605664" w:rsidRDefault="00ED3B1B">
            <w:pPr>
              <w:jc w:val="left"/>
            </w:pPr>
            <w:r>
              <w:t>regulation of chaperone-mediated autophagy</w:t>
            </w:r>
          </w:p>
        </w:tc>
        <w:tc>
          <w:tcPr>
            <w:tcW w:w="0" w:type="auto"/>
          </w:tcPr>
          <w:p w14:paraId="01509817" w14:textId="77777777" w:rsidR="00605664" w:rsidRDefault="00ED3B1B">
            <w:pPr>
              <w:jc w:val="right"/>
            </w:pPr>
            <w:r>
              <w:t>0.04</w:t>
            </w:r>
          </w:p>
        </w:tc>
        <w:tc>
          <w:tcPr>
            <w:tcW w:w="0" w:type="auto"/>
          </w:tcPr>
          <w:p w14:paraId="0BE76780" w14:textId="77777777" w:rsidR="00605664" w:rsidRDefault="00ED3B1B">
            <w:pPr>
              <w:jc w:val="right"/>
            </w:pPr>
            <w:r>
              <w:t>0.01</w:t>
            </w:r>
          </w:p>
        </w:tc>
        <w:tc>
          <w:tcPr>
            <w:tcW w:w="0" w:type="auto"/>
          </w:tcPr>
          <w:p w14:paraId="477A555E" w14:textId="77777777" w:rsidR="00605664" w:rsidRDefault="00ED3B1B">
            <w:pPr>
              <w:jc w:val="right"/>
            </w:pPr>
            <w:r>
              <w:t>0.00</w:t>
            </w:r>
          </w:p>
        </w:tc>
      </w:tr>
      <w:tr w:rsidR="00605664" w14:paraId="7EC5D9DA" w14:textId="77777777" w:rsidTr="00355120">
        <w:tc>
          <w:tcPr>
            <w:tcW w:w="0" w:type="auto"/>
          </w:tcPr>
          <w:p w14:paraId="50BD1F07" w14:textId="77777777" w:rsidR="00605664" w:rsidRDefault="00A92B85">
            <w:pPr>
              <w:jc w:val="left"/>
            </w:pPr>
            <w:hyperlink r:id="rId55">
              <w:r w:rsidR="00ED3B1B">
                <w:t>GO:1904715</w:t>
              </w:r>
            </w:hyperlink>
          </w:p>
        </w:tc>
        <w:tc>
          <w:tcPr>
            <w:tcW w:w="0" w:type="auto"/>
          </w:tcPr>
          <w:p w14:paraId="025C317A" w14:textId="77777777" w:rsidR="00605664" w:rsidRDefault="00ED3B1B">
            <w:pPr>
              <w:jc w:val="left"/>
            </w:pPr>
            <w:r>
              <w:t>negative regulation of chaperone-mediated autophagy</w:t>
            </w:r>
          </w:p>
        </w:tc>
        <w:tc>
          <w:tcPr>
            <w:tcW w:w="0" w:type="auto"/>
          </w:tcPr>
          <w:p w14:paraId="25E2D84F" w14:textId="77777777" w:rsidR="00605664" w:rsidRDefault="00ED3B1B">
            <w:pPr>
              <w:jc w:val="right"/>
            </w:pPr>
            <w:r>
              <w:t>0.58</w:t>
            </w:r>
          </w:p>
        </w:tc>
        <w:tc>
          <w:tcPr>
            <w:tcW w:w="0" w:type="auto"/>
          </w:tcPr>
          <w:p w14:paraId="0A911104" w14:textId="77777777" w:rsidR="00605664" w:rsidRDefault="00ED3B1B">
            <w:pPr>
              <w:jc w:val="right"/>
            </w:pPr>
            <w:r>
              <w:t>0.20</w:t>
            </w:r>
          </w:p>
        </w:tc>
        <w:tc>
          <w:tcPr>
            <w:tcW w:w="0" w:type="auto"/>
          </w:tcPr>
          <w:p w14:paraId="7A46876A" w14:textId="77777777" w:rsidR="00605664" w:rsidRDefault="00ED3B1B">
            <w:pPr>
              <w:jc w:val="right"/>
            </w:pPr>
            <w:r>
              <w:t>0.07</w:t>
            </w:r>
          </w:p>
        </w:tc>
      </w:tr>
      <w:tr w:rsidR="00605664" w14:paraId="14CB9346" w14:textId="77777777" w:rsidTr="00355120">
        <w:tc>
          <w:tcPr>
            <w:tcW w:w="0" w:type="auto"/>
          </w:tcPr>
          <w:p w14:paraId="07437337" w14:textId="77777777" w:rsidR="00605664" w:rsidRDefault="00A92B85">
            <w:pPr>
              <w:jc w:val="left"/>
            </w:pPr>
            <w:hyperlink r:id="rId56">
              <w:r w:rsidR="00ED3B1B">
                <w:t>GO:1904925</w:t>
              </w:r>
            </w:hyperlink>
          </w:p>
        </w:tc>
        <w:tc>
          <w:tcPr>
            <w:tcW w:w="0" w:type="auto"/>
          </w:tcPr>
          <w:p w14:paraId="41A7B190" w14:textId="77777777" w:rsidR="00605664" w:rsidRDefault="00ED3B1B">
            <w:pPr>
              <w:jc w:val="left"/>
            </w:pPr>
            <w:r>
              <w:t xml:space="preserve">positive regulation of </w:t>
            </w:r>
            <w:proofErr w:type="spellStart"/>
            <w:r>
              <w:t>mitophagy</w:t>
            </w:r>
            <w:proofErr w:type="spellEnd"/>
            <w:r>
              <w:t xml:space="preserve"> in response to mitochondrial depolarization</w:t>
            </w:r>
          </w:p>
        </w:tc>
        <w:tc>
          <w:tcPr>
            <w:tcW w:w="0" w:type="auto"/>
          </w:tcPr>
          <w:p w14:paraId="5953BE13" w14:textId="77777777" w:rsidR="00605664" w:rsidRDefault="00ED3B1B">
            <w:pPr>
              <w:jc w:val="right"/>
            </w:pPr>
            <w:r>
              <w:t>0.94</w:t>
            </w:r>
          </w:p>
        </w:tc>
        <w:tc>
          <w:tcPr>
            <w:tcW w:w="0" w:type="auto"/>
          </w:tcPr>
          <w:p w14:paraId="7CAFB3CB" w14:textId="77777777" w:rsidR="00605664" w:rsidRDefault="00ED3B1B">
            <w:pPr>
              <w:jc w:val="right"/>
            </w:pPr>
            <w:r>
              <w:t>0.22</w:t>
            </w:r>
          </w:p>
        </w:tc>
        <w:tc>
          <w:tcPr>
            <w:tcW w:w="0" w:type="auto"/>
          </w:tcPr>
          <w:p w14:paraId="7B916B3A" w14:textId="77777777" w:rsidR="00605664" w:rsidRDefault="00ED3B1B">
            <w:pPr>
              <w:jc w:val="right"/>
            </w:pPr>
            <w:r>
              <w:t>0.01</w:t>
            </w:r>
          </w:p>
        </w:tc>
      </w:tr>
      <w:tr w:rsidR="00605664" w14:paraId="58EF482A" w14:textId="77777777" w:rsidTr="00355120">
        <w:tc>
          <w:tcPr>
            <w:tcW w:w="0" w:type="auto"/>
          </w:tcPr>
          <w:p w14:paraId="60DD9A00" w14:textId="77777777" w:rsidR="00605664" w:rsidRDefault="00A92B85">
            <w:pPr>
              <w:jc w:val="left"/>
            </w:pPr>
            <w:hyperlink r:id="rId57">
              <w:r w:rsidR="00ED3B1B">
                <w:t>GO:1905037</w:t>
              </w:r>
            </w:hyperlink>
          </w:p>
        </w:tc>
        <w:tc>
          <w:tcPr>
            <w:tcW w:w="0" w:type="auto"/>
          </w:tcPr>
          <w:p w14:paraId="3069ED55" w14:textId="77777777" w:rsidR="00605664" w:rsidRDefault="00ED3B1B">
            <w:pPr>
              <w:jc w:val="left"/>
            </w:pPr>
            <w:proofErr w:type="spellStart"/>
            <w:r>
              <w:t>autophagosome</w:t>
            </w:r>
            <w:proofErr w:type="spellEnd"/>
            <w:r>
              <w:t xml:space="preserve"> organization</w:t>
            </w:r>
          </w:p>
        </w:tc>
        <w:tc>
          <w:tcPr>
            <w:tcW w:w="0" w:type="auto"/>
          </w:tcPr>
          <w:p w14:paraId="6AC2AEF7" w14:textId="77777777" w:rsidR="00605664" w:rsidRDefault="00ED3B1B">
            <w:pPr>
              <w:jc w:val="right"/>
            </w:pPr>
            <w:r>
              <w:t>0.08</w:t>
            </w:r>
          </w:p>
        </w:tc>
        <w:tc>
          <w:tcPr>
            <w:tcW w:w="0" w:type="auto"/>
          </w:tcPr>
          <w:p w14:paraId="49BF38CF" w14:textId="77777777" w:rsidR="00605664" w:rsidRDefault="00ED3B1B">
            <w:pPr>
              <w:jc w:val="right"/>
            </w:pPr>
            <w:r>
              <w:t>0.05</w:t>
            </w:r>
          </w:p>
        </w:tc>
        <w:tc>
          <w:tcPr>
            <w:tcW w:w="0" w:type="auto"/>
          </w:tcPr>
          <w:p w14:paraId="47F33970" w14:textId="77777777" w:rsidR="00605664" w:rsidRDefault="00ED3B1B">
            <w:pPr>
              <w:jc w:val="right"/>
            </w:pPr>
            <w:r>
              <w:t>0.00</w:t>
            </w:r>
          </w:p>
        </w:tc>
      </w:tr>
      <w:tr w:rsidR="00605664" w14:paraId="3E1BCEA8" w14:textId="77777777" w:rsidTr="00355120">
        <w:tc>
          <w:tcPr>
            <w:tcW w:w="0" w:type="auto"/>
          </w:tcPr>
          <w:p w14:paraId="6EB06239" w14:textId="77777777" w:rsidR="00605664" w:rsidRDefault="00A92B85">
            <w:pPr>
              <w:jc w:val="left"/>
            </w:pPr>
            <w:hyperlink r:id="rId58">
              <w:r w:rsidR="00ED3B1B">
                <w:t>GO:1905090</w:t>
              </w:r>
            </w:hyperlink>
          </w:p>
        </w:tc>
        <w:tc>
          <w:tcPr>
            <w:tcW w:w="0" w:type="auto"/>
          </w:tcPr>
          <w:p w14:paraId="7FB52548" w14:textId="77777777" w:rsidR="00605664" w:rsidRDefault="00ED3B1B">
            <w:pPr>
              <w:jc w:val="left"/>
            </w:pPr>
            <w:r>
              <w:t xml:space="preserve">negative regulation of </w:t>
            </w:r>
            <w:proofErr w:type="spellStart"/>
            <w:r>
              <w:t>parkin</w:t>
            </w:r>
            <w:proofErr w:type="spellEnd"/>
            <w:r>
              <w:t xml:space="preserve">-mediated stimulation of </w:t>
            </w:r>
            <w:proofErr w:type="spellStart"/>
            <w:r>
              <w:t>mitophagy</w:t>
            </w:r>
            <w:proofErr w:type="spellEnd"/>
            <w:r>
              <w:t xml:space="preserve"> in response to mitochondrial depolarization</w:t>
            </w:r>
          </w:p>
        </w:tc>
        <w:tc>
          <w:tcPr>
            <w:tcW w:w="0" w:type="auto"/>
          </w:tcPr>
          <w:p w14:paraId="63642FAB" w14:textId="77777777" w:rsidR="00605664" w:rsidRDefault="00ED3B1B">
            <w:pPr>
              <w:jc w:val="right"/>
            </w:pPr>
            <w:r>
              <w:t>0.56</w:t>
            </w:r>
          </w:p>
        </w:tc>
        <w:tc>
          <w:tcPr>
            <w:tcW w:w="0" w:type="auto"/>
          </w:tcPr>
          <w:p w14:paraId="15859E59" w14:textId="77777777" w:rsidR="00605664" w:rsidRDefault="00ED3B1B">
            <w:pPr>
              <w:jc w:val="right"/>
            </w:pPr>
            <w:r>
              <w:t>0.19</w:t>
            </w:r>
          </w:p>
        </w:tc>
        <w:tc>
          <w:tcPr>
            <w:tcW w:w="0" w:type="auto"/>
          </w:tcPr>
          <w:p w14:paraId="42186D09" w14:textId="77777777" w:rsidR="00605664" w:rsidRDefault="00ED3B1B">
            <w:pPr>
              <w:jc w:val="right"/>
            </w:pPr>
            <w:r>
              <w:t>0.00</w:t>
            </w:r>
          </w:p>
        </w:tc>
      </w:tr>
      <w:tr w:rsidR="00605664" w14:paraId="05AE3C3C" w14:textId="77777777" w:rsidTr="00355120">
        <w:tc>
          <w:tcPr>
            <w:tcW w:w="0" w:type="auto"/>
          </w:tcPr>
          <w:p w14:paraId="4BD3DB72" w14:textId="77777777" w:rsidR="00605664" w:rsidRDefault="00A92B85">
            <w:pPr>
              <w:jc w:val="left"/>
            </w:pPr>
            <w:hyperlink r:id="rId59">
              <w:r w:rsidR="00ED3B1B">
                <w:t>GO:2000785</w:t>
              </w:r>
            </w:hyperlink>
          </w:p>
        </w:tc>
        <w:tc>
          <w:tcPr>
            <w:tcW w:w="0" w:type="auto"/>
          </w:tcPr>
          <w:p w14:paraId="19968B25" w14:textId="77777777" w:rsidR="00605664" w:rsidRDefault="00ED3B1B">
            <w:pPr>
              <w:jc w:val="left"/>
            </w:pPr>
            <w:r>
              <w:t xml:space="preserve">regulation of </w:t>
            </w:r>
            <w:proofErr w:type="spellStart"/>
            <w:r>
              <w:t>autophagosome</w:t>
            </w:r>
            <w:proofErr w:type="spellEnd"/>
            <w:r>
              <w:t xml:space="preserve"> assembly</w:t>
            </w:r>
          </w:p>
        </w:tc>
        <w:tc>
          <w:tcPr>
            <w:tcW w:w="0" w:type="auto"/>
          </w:tcPr>
          <w:p w14:paraId="3F64BF0B" w14:textId="77777777" w:rsidR="00605664" w:rsidRDefault="00ED3B1B">
            <w:pPr>
              <w:jc w:val="right"/>
            </w:pPr>
            <w:r>
              <w:t>0.06</w:t>
            </w:r>
          </w:p>
        </w:tc>
        <w:tc>
          <w:tcPr>
            <w:tcW w:w="0" w:type="auto"/>
          </w:tcPr>
          <w:p w14:paraId="1701D01B" w14:textId="77777777" w:rsidR="00605664" w:rsidRDefault="00ED3B1B">
            <w:pPr>
              <w:jc w:val="right"/>
            </w:pPr>
            <w:r>
              <w:t>0.04</w:t>
            </w:r>
          </w:p>
        </w:tc>
        <w:tc>
          <w:tcPr>
            <w:tcW w:w="0" w:type="auto"/>
          </w:tcPr>
          <w:p w14:paraId="3B995DBF" w14:textId="77777777" w:rsidR="00605664" w:rsidRDefault="00ED3B1B">
            <w:pPr>
              <w:jc w:val="right"/>
            </w:pPr>
            <w:r>
              <w:t>0.00</w:t>
            </w:r>
          </w:p>
        </w:tc>
      </w:tr>
      <w:tr w:rsidR="00605664" w14:paraId="794C938D" w14:textId="77777777" w:rsidTr="00355120">
        <w:tc>
          <w:tcPr>
            <w:tcW w:w="0" w:type="auto"/>
          </w:tcPr>
          <w:p w14:paraId="08498718" w14:textId="77777777" w:rsidR="00605664" w:rsidRDefault="00A92B85">
            <w:pPr>
              <w:jc w:val="left"/>
            </w:pPr>
            <w:hyperlink r:id="rId60">
              <w:r w:rsidR="00ED3B1B">
                <w:t>GO:2000786</w:t>
              </w:r>
            </w:hyperlink>
          </w:p>
        </w:tc>
        <w:tc>
          <w:tcPr>
            <w:tcW w:w="0" w:type="auto"/>
          </w:tcPr>
          <w:p w14:paraId="07D0472A" w14:textId="77777777" w:rsidR="00605664" w:rsidRDefault="00ED3B1B">
            <w:pPr>
              <w:jc w:val="left"/>
            </w:pPr>
            <w:r>
              <w:t xml:space="preserve">positive regulation of </w:t>
            </w:r>
            <w:proofErr w:type="spellStart"/>
            <w:r>
              <w:t>autophagosome</w:t>
            </w:r>
            <w:proofErr w:type="spellEnd"/>
            <w:r>
              <w:t xml:space="preserve"> assembly</w:t>
            </w:r>
          </w:p>
        </w:tc>
        <w:tc>
          <w:tcPr>
            <w:tcW w:w="0" w:type="auto"/>
          </w:tcPr>
          <w:p w14:paraId="5C46C683" w14:textId="77777777" w:rsidR="00605664" w:rsidRDefault="00ED3B1B">
            <w:pPr>
              <w:jc w:val="right"/>
            </w:pPr>
            <w:r>
              <w:t>0.47</w:t>
            </w:r>
          </w:p>
        </w:tc>
        <w:tc>
          <w:tcPr>
            <w:tcW w:w="0" w:type="auto"/>
          </w:tcPr>
          <w:p w14:paraId="223A6888" w14:textId="77777777" w:rsidR="00605664" w:rsidRDefault="00ED3B1B">
            <w:pPr>
              <w:jc w:val="right"/>
            </w:pPr>
            <w:r>
              <w:t>0.01</w:t>
            </w:r>
          </w:p>
        </w:tc>
        <w:tc>
          <w:tcPr>
            <w:tcW w:w="0" w:type="auto"/>
          </w:tcPr>
          <w:p w14:paraId="35C8F430" w14:textId="77777777" w:rsidR="00605664" w:rsidRDefault="00ED3B1B">
            <w:pPr>
              <w:jc w:val="right"/>
            </w:pPr>
            <w:r>
              <w:t>0.01</w:t>
            </w:r>
          </w:p>
        </w:tc>
      </w:tr>
    </w:tbl>
    <w:p w14:paraId="09C57852" w14:textId="77777777" w:rsidR="00605664" w:rsidRDefault="00ED3B1B">
      <w:pPr>
        <w:pStyle w:val="Heading3"/>
      </w:pPr>
      <w:bookmarkStart w:id="187" w:name="table-4"/>
      <w:bookmarkEnd w:id="187"/>
      <w:r>
        <w:lastRenderedPageBreak/>
        <w:t>table 4</w:t>
      </w:r>
    </w:p>
    <w:p w14:paraId="77A58B12" w14:textId="754EFAA9" w:rsidR="00605664" w:rsidRDefault="008838EB">
      <w:r>
        <w:rPr>
          <w:b/>
        </w:rPr>
        <w:t>Table</w:t>
      </w:r>
      <w:r>
        <w:rPr>
          <w:rFonts w:hint="eastAsia"/>
          <w:b/>
          <w:lang w:eastAsia="ko-KR"/>
        </w:rPr>
        <w:t xml:space="preserve"> </w:t>
      </w:r>
      <w:r w:rsidR="00ED3B1B" w:rsidRPr="008838EB">
        <w:rPr>
          <w:b/>
        </w:rPr>
        <w:t>4.</w:t>
      </w:r>
      <w:r w:rsidR="00ED3B1B">
        <w:t xml:space="preserve"> Enrichment of KEGG Pathways sharing autophagy related genes.</w:t>
      </w:r>
      <w:r w:rsidR="00BB726F" w:rsidRPr="37C97522">
        <w:t xml:space="preserve"> </w:t>
      </w:r>
      <w:r w:rsidR="00777585">
        <w:t>False discovery rates</w:t>
      </w:r>
      <w:r w:rsidR="00BB726F">
        <w:t xml:space="preserve"> of rotation test</w:t>
      </w:r>
      <w:r w:rsidR="00473A0C">
        <w:t>s</w:t>
      </w:r>
      <w:r w:rsidR="00BB726F">
        <w:t xml:space="preserve"> of </w:t>
      </w:r>
      <w:r w:rsidR="00715244">
        <w:t>KEGG pathways that shares one or more of autophagy-related genes</w:t>
      </w:r>
      <w:r w:rsidR="00BB726F">
        <w:t xml:space="preserve"> in three differentiation stages compared to control.</w:t>
      </w:r>
    </w:p>
    <w:tbl>
      <w:tblPr>
        <w:tblStyle w:val="table"/>
        <w:tblW w:w="0" w:type="pct"/>
        <w:tblLook w:val="07E0" w:firstRow="1" w:lastRow="1" w:firstColumn="1" w:lastColumn="1" w:noHBand="1" w:noVBand="1"/>
      </w:tblPr>
      <w:tblGrid>
        <w:gridCol w:w="4108"/>
        <w:gridCol w:w="1230"/>
        <w:gridCol w:w="1787"/>
        <w:gridCol w:w="1524"/>
      </w:tblGrid>
      <w:tr w:rsidR="00605664" w14:paraId="03C22A2B" w14:textId="77777777" w:rsidTr="00355120">
        <w:trPr>
          <w:cnfStyle w:val="100000000000" w:firstRow="1" w:lastRow="0" w:firstColumn="0" w:lastColumn="0" w:oddVBand="0" w:evenVBand="0" w:oddHBand="0" w:evenHBand="0" w:firstRowFirstColumn="0" w:firstRowLastColumn="0" w:lastRowFirstColumn="0" w:lastRowLastColumn="0"/>
        </w:trPr>
        <w:tc>
          <w:tcPr>
            <w:tcW w:w="0" w:type="auto"/>
          </w:tcPr>
          <w:p w14:paraId="24D534F7" w14:textId="77777777" w:rsidR="00605664" w:rsidRDefault="00ED3B1B">
            <w:pPr>
              <w:jc w:val="left"/>
            </w:pPr>
            <w:r>
              <w:t>Pathway</w:t>
            </w:r>
          </w:p>
        </w:tc>
        <w:tc>
          <w:tcPr>
            <w:tcW w:w="0" w:type="auto"/>
          </w:tcPr>
          <w:p w14:paraId="225DB249" w14:textId="77777777" w:rsidR="00605664" w:rsidRDefault="00ED3B1B">
            <w:pPr>
              <w:jc w:val="right"/>
            </w:pPr>
            <w:r>
              <w:t>Quiescence</w:t>
            </w:r>
          </w:p>
        </w:tc>
        <w:tc>
          <w:tcPr>
            <w:tcW w:w="0" w:type="auto"/>
          </w:tcPr>
          <w:p w14:paraId="7F8D6A17" w14:textId="77777777" w:rsidR="00605664" w:rsidRDefault="00ED3B1B">
            <w:pPr>
              <w:jc w:val="right"/>
            </w:pPr>
            <w:r>
              <w:t>Clonal Expansion</w:t>
            </w:r>
          </w:p>
        </w:tc>
        <w:tc>
          <w:tcPr>
            <w:tcW w:w="0" w:type="auto"/>
          </w:tcPr>
          <w:p w14:paraId="6F2BF0CF" w14:textId="77777777" w:rsidR="00605664" w:rsidRDefault="00ED3B1B">
            <w:pPr>
              <w:jc w:val="right"/>
            </w:pPr>
            <w:r>
              <w:t>Differentiation</w:t>
            </w:r>
          </w:p>
        </w:tc>
      </w:tr>
      <w:tr w:rsidR="00605664" w14:paraId="0516ACEB" w14:textId="77777777" w:rsidTr="00355120">
        <w:tc>
          <w:tcPr>
            <w:tcW w:w="0" w:type="auto"/>
          </w:tcPr>
          <w:p w14:paraId="4AD85590" w14:textId="77777777" w:rsidR="00605664" w:rsidRDefault="00ED3B1B">
            <w:pPr>
              <w:jc w:val="left"/>
            </w:pPr>
            <w:r>
              <w:t>Malaria</w:t>
            </w:r>
          </w:p>
        </w:tc>
        <w:tc>
          <w:tcPr>
            <w:tcW w:w="0" w:type="auto"/>
          </w:tcPr>
          <w:p w14:paraId="68575A04" w14:textId="77777777" w:rsidR="00605664" w:rsidRDefault="00ED3B1B">
            <w:pPr>
              <w:jc w:val="right"/>
            </w:pPr>
            <w:r>
              <w:t>0.08</w:t>
            </w:r>
          </w:p>
        </w:tc>
        <w:tc>
          <w:tcPr>
            <w:tcW w:w="0" w:type="auto"/>
          </w:tcPr>
          <w:p w14:paraId="7A252A16" w14:textId="77777777" w:rsidR="00605664" w:rsidRDefault="00ED3B1B">
            <w:pPr>
              <w:jc w:val="right"/>
            </w:pPr>
            <w:r>
              <w:t>0.02</w:t>
            </w:r>
          </w:p>
        </w:tc>
        <w:tc>
          <w:tcPr>
            <w:tcW w:w="0" w:type="auto"/>
          </w:tcPr>
          <w:p w14:paraId="7ECC77A3" w14:textId="77777777" w:rsidR="00605664" w:rsidRDefault="00ED3B1B">
            <w:pPr>
              <w:jc w:val="right"/>
            </w:pPr>
            <w:r>
              <w:t>0.05</w:t>
            </w:r>
          </w:p>
        </w:tc>
      </w:tr>
      <w:tr w:rsidR="00605664" w14:paraId="5956F9D1" w14:textId="77777777" w:rsidTr="00355120">
        <w:tc>
          <w:tcPr>
            <w:tcW w:w="0" w:type="auto"/>
          </w:tcPr>
          <w:p w14:paraId="51F45ADC" w14:textId="77777777" w:rsidR="00605664" w:rsidRDefault="00ED3B1B">
            <w:pPr>
              <w:jc w:val="left"/>
            </w:pPr>
            <w:proofErr w:type="spellStart"/>
            <w:r>
              <w:t>mTOR</w:t>
            </w:r>
            <w:proofErr w:type="spellEnd"/>
            <w:r>
              <w:t xml:space="preserve"> signaling pathway</w:t>
            </w:r>
          </w:p>
        </w:tc>
        <w:tc>
          <w:tcPr>
            <w:tcW w:w="0" w:type="auto"/>
          </w:tcPr>
          <w:p w14:paraId="264E7933" w14:textId="77777777" w:rsidR="00605664" w:rsidRDefault="00ED3B1B">
            <w:pPr>
              <w:jc w:val="right"/>
            </w:pPr>
            <w:r>
              <w:t>0.09</w:t>
            </w:r>
          </w:p>
        </w:tc>
        <w:tc>
          <w:tcPr>
            <w:tcW w:w="0" w:type="auto"/>
          </w:tcPr>
          <w:p w14:paraId="2B8C53C0" w14:textId="77777777" w:rsidR="00605664" w:rsidRDefault="00ED3B1B">
            <w:pPr>
              <w:jc w:val="right"/>
            </w:pPr>
            <w:r>
              <w:t>0.09</w:t>
            </w:r>
          </w:p>
        </w:tc>
        <w:tc>
          <w:tcPr>
            <w:tcW w:w="0" w:type="auto"/>
          </w:tcPr>
          <w:p w14:paraId="4175A565" w14:textId="77777777" w:rsidR="00605664" w:rsidRDefault="00ED3B1B">
            <w:pPr>
              <w:jc w:val="right"/>
            </w:pPr>
            <w:r>
              <w:t>0.00</w:t>
            </w:r>
          </w:p>
        </w:tc>
      </w:tr>
      <w:tr w:rsidR="00605664" w14:paraId="337F0275" w14:textId="77777777" w:rsidTr="00355120">
        <w:tc>
          <w:tcPr>
            <w:tcW w:w="0" w:type="auto"/>
          </w:tcPr>
          <w:p w14:paraId="78BAB6DE" w14:textId="77777777" w:rsidR="00605664" w:rsidRDefault="00ED3B1B">
            <w:pPr>
              <w:jc w:val="left"/>
            </w:pPr>
            <w:r>
              <w:t>Regulation of actin cytoskeleton</w:t>
            </w:r>
          </w:p>
        </w:tc>
        <w:tc>
          <w:tcPr>
            <w:tcW w:w="0" w:type="auto"/>
          </w:tcPr>
          <w:p w14:paraId="2E064ABA" w14:textId="77777777" w:rsidR="00605664" w:rsidRDefault="00ED3B1B">
            <w:pPr>
              <w:jc w:val="right"/>
            </w:pPr>
            <w:r>
              <w:t>0.11</w:t>
            </w:r>
          </w:p>
        </w:tc>
        <w:tc>
          <w:tcPr>
            <w:tcW w:w="0" w:type="auto"/>
          </w:tcPr>
          <w:p w14:paraId="426D8096" w14:textId="77777777" w:rsidR="00605664" w:rsidRDefault="00ED3B1B">
            <w:pPr>
              <w:jc w:val="right"/>
            </w:pPr>
            <w:r>
              <w:t>0.27</w:t>
            </w:r>
          </w:p>
        </w:tc>
        <w:tc>
          <w:tcPr>
            <w:tcW w:w="0" w:type="auto"/>
          </w:tcPr>
          <w:p w14:paraId="7DEACB1D" w14:textId="77777777" w:rsidR="00605664" w:rsidRDefault="00ED3B1B">
            <w:pPr>
              <w:jc w:val="right"/>
            </w:pPr>
            <w:r>
              <w:t>0.00</w:t>
            </w:r>
          </w:p>
        </w:tc>
      </w:tr>
      <w:tr w:rsidR="00605664" w14:paraId="341858EB" w14:textId="77777777" w:rsidTr="00355120">
        <w:tc>
          <w:tcPr>
            <w:tcW w:w="0" w:type="auto"/>
          </w:tcPr>
          <w:p w14:paraId="2A8E2423" w14:textId="77777777" w:rsidR="00605664" w:rsidRDefault="00ED3B1B">
            <w:pPr>
              <w:jc w:val="left"/>
            </w:pPr>
            <w:r>
              <w:t>Maturity onset diabetes of the young</w:t>
            </w:r>
          </w:p>
        </w:tc>
        <w:tc>
          <w:tcPr>
            <w:tcW w:w="0" w:type="auto"/>
          </w:tcPr>
          <w:p w14:paraId="2A0D2031" w14:textId="77777777" w:rsidR="00605664" w:rsidRDefault="00ED3B1B">
            <w:pPr>
              <w:jc w:val="right"/>
            </w:pPr>
            <w:r>
              <w:t>0.12</w:t>
            </w:r>
          </w:p>
        </w:tc>
        <w:tc>
          <w:tcPr>
            <w:tcW w:w="0" w:type="auto"/>
          </w:tcPr>
          <w:p w14:paraId="5498CA98" w14:textId="77777777" w:rsidR="00605664" w:rsidRDefault="00ED3B1B">
            <w:pPr>
              <w:jc w:val="right"/>
            </w:pPr>
            <w:r>
              <w:t>0.01</w:t>
            </w:r>
          </w:p>
        </w:tc>
        <w:tc>
          <w:tcPr>
            <w:tcW w:w="0" w:type="auto"/>
          </w:tcPr>
          <w:p w14:paraId="04A11E69" w14:textId="77777777" w:rsidR="00605664" w:rsidRDefault="00ED3B1B">
            <w:pPr>
              <w:jc w:val="right"/>
            </w:pPr>
            <w:r>
              <w:t>0.01</w:t>
            </w:r>
          </w:p>
        </w:tc>
      </w:tr>
      <w:tr w:rsidR="00605664" w14:paraId="79697D29" w14:textId="77777777" w:rsidTr="00355120">
        <w:tc>
          <w:tcPr>
            <w:tcW w:w="0" w:type="auto"/>
          </w:tcPr>
          <w:p w14:paraId="251800BF" w14:textId="77777777" w:rsidR="00605664" w:rsidRDefault="00ED3B1B">
            <w:pPr>
              <w:jc w:val="left"/>
            </w:pPr>
            <w:r>
              <w:t>Progesterone-mediated oocyte maturation</w:t>
            </w:r>
          </w:p>
        </w:tc>
        <w:tc>
          <w:tcPr>
            <w:tcW w:w="0" w:type="auto"/>
          </w:tcPr>
          <w:p w14:paraId="24E15CE8" w14:textId="77777777" w:rsidR="00605664" w:rsidRDefault="00ED3B1B">
            <w:pPr>
              <w:jc w:val="right"/>
            </w:pPr>
            <w:r>
              <w:t>0.14</w:t>
            </w:r>
          </w:p>
        </w:tc>
        <w:tc>
          <w:tcPr>
            <w:tcW w:w="0" w:type="auto"/>
          </w:tcPr>
          <w:p w14:paraId="74B5E8A0" w14:textId="77777777" w:rsidR="00605664" w:rsidRDefault="00ED3B1B">
            <w:pPr>
              <w:jc w:val="right"/>
            </w:pPr>
            <w:r>
              <w:t>0.08</w:t>
            </w:r>
          </w:p>
        </w:tc>
        <w:tc>
          <w:tcPr>
            <w:tcW w:w="0" w:type="auto"/>
          </w:tcPr>
          <w:p w14:paraId="01AA32BF" w14:textId="77777777" w:rsidR="00605664" w:rsidRDefault="00ED3B1B">
            <w:pPr>
              <w:jc w:val="right"/>
            </w:pPr>
            <w:r>
              <w:t>0.01</w:t>
            </w:r>
          </w:p>
        </w:tc>
      </w:tr>
      <w:tr w:rsidR="00605664" w14:paraId="546E2487" w14:textId="77777777" w:rsidTr="00355120">
        <w:tc>
          <w:tcPr>
            <w:tcW w:w="0" w:type="auto"/>
          </w:tcPr>
          <w:p w14:paraId="5EF37B70" w14:textId="77777777" w:rsidR="00605664" w:rsidRDefault="00ED3B1B">
            <w:pPr>
              <w:jc w:val="left"/>
            </w:pPr>
            <w:r>
              <w:t>Oocyte meiosis</w:t>
            </w:r>
          </w:p>
        </w:tc>
        <w:tc>
          <w:tcPr>
            <w:tcW w:w="0" w:type="auto"/>
          </w:tcPr>
          <w:p w14:paraId="3DD3727F" w14:textId="77777777" w:rsidR="00605664" w:rsidRDefault="00ED3B1B">
            <w:pPr>
              <w:jc w:val="right"/>
            </w:pPr>
            <w:r>
              <w:t>0.15</w:t>
            </w:r>
          </w:p>
        </w:tc>
        <w:tc>
          <w:tcPr>
            <w:tcW w:w="0" w:type="auto"/>
          </w:tcPr>
          <w:p w14:paraId="73DC40CF" w14:textId="77777777" w:rsidR="00605664" w:rsidRDefault="00ED3B1B">
            <w:pPr>
              <w:jc w:val="right"/>
            </w:pPr>
            <w:r>
              <w:t>0.85</w:t>
            </w:r>
          </w:p>
        </w:tc>
        <w:tc>
          <w:tcPr>
            <w:tcW w:w="0" w:type="auto"/>
          </w:tcPr>
          <w:p w14:paraId="63AF3AC3" w14:textId="77777777" w:rsidR="00605664" w:rsidRDefault="00ED3B1B">
            <w:pPr>
              <w:jc w:val="right"/>
            </w:pPr>
            <w:r>
              <w:t>0.05</w:t>
            </w:r>
          </w:p>
        </w:tc>
      </w:tr>
      <w:tr w:rsidR="00605664" w14:paraId="75BB2C46" w14:textId="77777777" w:rsidTr="00355120">
        <w:tc>
          <w:tcPr>
            <w:tcW w:w="0" w:type="auto"/>
          </w:tcPr>
          <w:p w14:paraId="207C3925" w14:textId="77777777" w:rsidR="00605664" w:rsidRDefault="00ED3B1B">
            <w:pPr>
              <w:jc w:val="left"/>
            </w:pPr>
            <w:r>
              <w:t>Cytokine-cytokine receptor interaction</w:t>
            </w:r>
          </w:p>
        </w:tc>
        <w:tc>
          <w:tcPr>
            <w:tcW w:w="0" w:type="auto"/>
          </w:tcPr>
          <w:p w14:paraId="58A8FBB5" w14:textId="77777777" w:rsidR="00605664" w:rsidRDefault="00ED3B1B">
            <w:pPr>
              <w:jc w:val="right"/>
            </w:pPr>
            <w:r>
              <w:t>0.19</w:t>
            </w:r>
          </w:p>
        </w:tc>
        <w:tc>
          <w:tcPr>
            <w:tcW w:w="0" w:type="auto"/>
          </w:tcPr>
          <w:p w14:paraId="65CD4297" w14:textId="77777777" w:rsidR="00605664" w:rsidRDefault="00ED3B1B">
            <w:pPr>
              <w:jc w:val="right"/>
            </w:pPr>
            <w:r>
              <w:t>0.00</w:t>
            </w:r>
          </w:p>
        </w:tc>
        <w:tc>
          <w:tcPr>
            <w:tcW w:w="0" w:type="auto"/>
          </w:tcPr>
          <w:p w14:paraId="0E809405" w14:textId="77777777" w:rsidR="00605664" w:rsidRDefault="00ED3B1B">
            <w:pPr>
              <w:jc w:val="right"/>
            </w:pPr>
            <w:r>
              <w:t>0.37</w:t>
            </w:r>
          </w:p>
        </w:tc>
      </w:tr>
      <w:tr w:rsidR="00605664" w14:paraId="68D71E64" w14:textId="77777777" w:rsidTr="00355120">
        <w:tc>
          <w:tcPr>
            <w:tcW w:w="0" w:type="auto"/>
          </w:tcPr>
          <w:p w14:paraId="289E7CEE" w14:textId="77777777" w:rsidR="00605664" w:rsidRDefault="00ED3B1B">
            <w:pPr>
              <w:jc w:val="left"/>
            </w:pPr>
            <w:proofErr w:type="spellStart"/>
            <w:r>
              <w:t>Amoebiasis</w:t>
            </w:r>
            <w:proofErr w:type="spellEnd"/>
          </w:p>
        </w:tc>
        <w:tc>
          <w:tcPr>
            <w:tcW w:w="0" w:type="auto"/>
          </w:tcPr>
          <w:p w14:paraId="632B87E8" w14:textId="77777777" w:rsidR="00605664" w:rsidRDefault="00ED3B1B">
            <w:pPr>
              <w:jc w:val="right"/>
            </w:pPr>
            <w:r>
              <w:t>0.20</w:t>
            </w:r>
          </w:p>
        </w:tc>
        <w:tc>
          <w:tcPr>
            <w:tcW w:w="0" w:type="auto"/>
          </w:tcPr>
          <w:p w14:paraId="1809BA22" w14:textId="77777777" w:rsidR="00605664" w:rsidRDefault="00ED3B1B">
            <w:pPr>
              <w:jc w:val="right"/>
            </w:pPr>
            <w:r>
              <w:t>0.06</w:t>
            </w:r>
          </w:p>
        </w:tc>
        <w:tc>
          <w:tcPr>
            <w:tcW w:w="0" w:type="auto"/>
          </w:tcPr>
          <w:p w14:paraId="48365E94" w14:textId="77777777" w:rsidR="00605664" w:rsidRDefault="00ED3B1B">
            <w:pPr>
              <w:jc w:val="right"/>
            </w:pPr>
            <w:r>
              <w:t>0.63</w:t>
            </w:r>
          </w:p>
        </w:tc>
      </w:tr>
      <w:tr w:rsidR="00605664" w14:paraId="6351F37E" w14:textId="77777777" w:rsidTr="00355120">
        <w:tc>
          <w:tcPr>
            <w:tcW w:w="0" w:type="auto"/>
          </w:tcPr>
          <w:p w14:paraId="1FB5DF3C" w14:textId="77777777" w:rsidR="00605664" w:rsidRDefault="00ED3B1B">
            <w:pPr>
              <w:jc w:val="left"/>
            </w:pPr>
            <w:r>
              <w:t>Cytosolic DNA-sensing pathway</w:t>
            </w:r>
          </w:p>
        </w:tc>
        <w:tc>
          <w:tcPr>
            <w:tcW w:w="0" w:type="auto"/>
          </w:tcPr>
          <w:p w14:paraId="1F41D2C5" w14:textId="77777777" w:rsidR="00605664" w:rsidRDefault="00ED3B1B">
            <w:pPr>
              <w:jc w:val="right"/>
            </w:pPr>
            <w:r>
              <w:t>0.29</w:t>
            </w:r>
          </w:p>
        </w:tc>
        <w:tc>
          <w:tcPr>
            <w:tcW w:w="0" w:type="auto"/>
          </w:tcPr>
          <w:p w14:paraId="3B3F9E77" w14:textId="77777777" w:rsidR="00605664" w:rsidRDefault="00ED3B1B">
            <w:pPr>
              <w:jc w:val="right"/>
            </w:pPr>
            <w:r>
              <w:t>0.01</w:t>
            </w:r>
          </w:p>
        </w:tc>
        <w:tc>
          <w:tcPr>
            <w:tcW w:w="0" w:type="auto"/>
          </w:tcPr>
          <w:p w14:paraId="12AF1F56" w14:textId="77777777" w:rsidR="00605664" w:rsidRDefault="00ED3B1B">
            <w:pPr>
              <w:jc w:val="right"/>
            </w:pPr>
            <w:r>
              <w:t>0.03</w:t>
            </w:r>
          </w:p>
        </w:tc>
      </w:tr>
      <w:tr w:rsidR="00605664" w14:paraId="687F8C29" w14:textId="77777777" w:rsidTr="00355120">
        <w:tc>
          <w:tcPr>
            <w:tcW w:w="0" w:type="auto"/>
          </w:tcPr>
          <w:p w14:paraId="59F70D07" w14:textId="77777777" w:rsidR="00605664" w:rsidRDefault="00ED3B1B">
            <w:pPr>
              <w:jc w:val="left"/>
            </w:pPr>
            <w:r>
              <w:t>Insulin signaling pathway</w:t>
            </w:r>
          </w:p>
        </w:tc>
        <w:tc>
          <w:tcPr>
            <w:tcW w:w="0" w:type="auto"/>
          </w:tcPr>
          <w:p w14:paraId="75BBA0BA" w14:textId="77777777" w:rsidR="00605664" w:rsidRDefault="00ED3B1B">
            <w:pPr>
              <w:jc w:val="right"/>
            </w:pPr>
            <w:r>
              <w:t>0.31</w:t>
            </w:r>
          </w:p>
        </w:tc>
        <w:tc>
          <w:tcPr>
            <w:tcW w:w="0" w:type="auto"/>
          </w:tcPr>
          <w:p w14:paraId="3A1201F2" w14:textId="77777777" w:rsidR="00605664" w:rsidRDefault="00ED3B1B">
            <w:pPr>
              <w:jc w:val="right"/>
            </w:pPr>
            <w:r>
              <w:t>0.67</w:t>
            </w:r>
          </w:p>
        </w:tc>
        <w:tc>
          <w:tcPr>
            <w:tcW w:w="0" w:type="auto"/>
          </w:tcPr>
          <w:p w14:paraId="5FE17CD9" w14:textId="77777777" w:rsidR="00605664" w:rsidRDefault="00ED3B1B">
            <w:pPr>
              <w:jc w:val="right"/>
            </w:pPr>
            <w:r>
              <w:t>0.00</w:t>
            </w:r>
          </w:p>
        </w:tc>
      </w:tr>
      <w:tr w:rsidR="00605664" w14:paraId="4749A075" w14:textId="77777777" w:rsidTr="00355120">
        <w:tc>
          <w:tcPr>
            <w:tcW w:w="0" w:type="auto"/>
          </w:tcPr>
          <w:p w14:paraId="0031005A" w14:textId="77777777" w:rsidR="00605664" w:rsidRDefault="00ED3B1B">
            <w:pPr>
              <w:jc w:val="left"/>
            </w:pPr>
            <w:r>
              <w:t>Antigen processing and presentation</w:t>
            </w:r>
          </w:p>
        </w:tc>
        <w:tc>
          <w:tcPr>
            <w:tcW w:w="0" w:type="auto"/>
          </w:tcPr>
          <w:p w14:paraId="72E72F0B" w14:textId="77777777" w:rsidR="00605664" w:rsidRDefault="00ED3B1B">
            <w:pPr>
              <w:jc w:val="right"/>
            </w:pPr>
            <w:r>
              <w:t>0.36</w:t>
            </w:r>
          </w:p>
        </w:tc>
        <w:tc>
          <w:tcPr>
            <w:tcW w:w="0" w:type="auto"/>
          </w:tcPr>
          <w:p w14:paraId="2A04BB99" w14:textId="77777777" w:rsidR="00605664" w:rsidRDefault="00ED3B1B">
            <w:pPr>
              <w:jc w:val="right"/>
            </w:pPr>
            <w:r>
              <w:t>0.10</w:t>
            </w:r>
          </w:p>
        </w:tc>
        <w:tc>
          <w:tcPr>
            <w:tcW w:w="0" w:type="auto"/>
          </w:tcPr>
          <w:p w14:paraId="129DB586" w14:textId="77777777" w:rsidR="00605664" w:rsidRDefault="00ED3B1B">
            <w:pPr>
              <w:jc w:val="right"/>
            </w:pPr>
            <w:r>
              <w:t>0.21</w:t>
            </w:r>
          </w:p>
        </w:tc>
      </w:tr>
      <w:tr w:rsidR="00605664" w14:paraId="329496F1" w14:textId="77777777" w:rsidTr="00355120">
        <w:tc>
          <w:tcPr>
            <w:tcW w:w="0" w:type="auto"/>
          </w:tcPr>
          <w:p w14:paraId="6E9D8CFB" w14:textId="77777777" w:rsidR="00605664" w:rsidRDefault="00ED3B1B">
            <w:pPr>
              <w:jc w:val="left"/>
            </w:pPr>
            <w:r>
              <w:t>Autoimmune thyroid disease</w:t>
            </w:r>
          </w:p>
        </w:tc>
        <w:tc>
          <w:tcPr>
            <w:tcW w:w="0" w:type="auto"/>
          </w:tcPr>
          <w:p w14:paraId="2D366947" w14:textId="77777777" w:rsidR="00605664" w:rsidRDefault="00ED3B1B">
            <w:pPr>
              <w:jc w:val="right"/>
            </w:pPr>
            <w:r>
              <w:t>0.36</w:t>
            </w:r>
          </w:p>
        </w:tc>
        <w:tc>
          <w:tcPr>
            <w:tcW w:w="0" w:type="auto"/>
          </w:tcPr>
          <w:p w14:paraId="1B719872" w14:textId="77777777" w:rsidR="00605664" w:rsidRDefault="00ED3B1B">
            <w:pPr>
              <w:jc w:val="right"/>
            </w:pPr>
            <w:r>
              <w:t>0.35</w:t>
            </w:r>
          </w:p>
        </w:tc>
        <w:tc>
          <w:tcPr>
            <w:tcW w:w="0" w:type="auto"/>
          </w:tcPr>
          <w:p w14:paraId="6FF2041C" w14:textId="77777777" w:rsidR="00605664" w:rsidRDefault="00ED3B1B">
            <w:pPr>
              <w:jc w:val="right"/>
            </w:pPr>
            <w:r>
              <w:t>0.00</w:t>
            </w:r>
          </w:p>
        </w:tc>
      </w:tr>
      <w:tr w:rsidR="00605664" w14:paraId="14BF7C86" w14:textId="77777777" w:rsidTr="00355120">
        <w:tc>
          <w:tcPr>
            <w:tcW w:w="0" w:type="auto"/>
          </w:tcPr>
          <w:p w14:paraId="096F5D44" w14:textId="77777777" w:rsidR="00605664" w:rsidRDefault="00ED3B1B">
            <w:pPr>
              <w:jc w:val="left"/>
            </w:pPr>
            <w:r>
              <w:t>Regulation of autophagy</w:t>
            </w:r>
          </w:p>
        </w:tc>
        <w:tc>
          <w:tcPr>
            <w:tcW w:w="0" w:type="auto"/>
          </w:tcPr>
          <w:p w14:paraId="1059B8A5" w14:textId="77777777" w:rsidR="00605664" w:rsidRDefault="00ED3B1B">
            <w:pPr>
              <w:jc w:val="right"/>
            </w:pPr>
            <w:r>
              <w:t>0.37</w:t>
            </w:r>
          </w:p>
        </w:tc>
        <w:tc>
          <w:tcPr>
            <w:tcW w:w="0" w:type="auto"/>
          </w:tcPr>
          <w:p w14:paraId="5D0D5B98" w14:textId="77777777" w:rsidR="00605664" w:rsidRDefault="00ED3B1B">
            <w:pPr>
              <w:jc w:val="right"/>
            </w:pPr>
            <w:r>
              <w:t>0.01</w:t>
            </w:r>
          </w:p>
        </w:tc>
        <w:tc>
          <w:tcPr>
            <w:tcW w:w="0" w:type="auto"/>
          </w:tcPr>
          <w:p w14:paraId="647FC543" w14:textId="77777777" w:rsidR="00605664" w:rsidRDefault="00ED3B1B">
            <w:pPr>
              <w:jc w:val="right"/>
            </w:pPr>
            <w:r>
              <w:t>0.00</w:t>
            </w:r>
          </w:p>
        </w:tc>
      </w:tr>
      <w:tr w:rsidR="00605664" w14:paraId="3712D56C" w14:textId="77777777" w:rsidTr="00355120">
        <w:tc>
          <w:tcPr>
            <w:tcW w:w="0" w:type="auto"/>
          </w:tcPr>
          <w:p w14:paraId="1118EAB6" w14:textId="77777777" w:rsidR="00605664" w:rsidRDefault="00ED3B1B">
            <w:pPr>
              <w:jc w:val="left"/>
            </w:pPr>
            <w:r>
              <w:t>Allograft rejection</w:t>
            </w:r>
          </w:p>
        </w:tc>
        <w:tc>
          <w:tcPr>
            <w:tcW w:w="0" w:type="auto"/>
          </w:tcPr>
          <w:p w14:paraId="03F10D48" w14:textId="77777777" w:rsidR="00605664" w:rsidRDefault="00ED3B1B">
            <w:pPr>
              <w:jc w:val="right"/>
            </w:pPr>
            <w:r>
              <w:t>0.41</w:t>
            </w:r>
          </w:p>
        </w:tc>
        <w:tc>
          <w:tcPr>
            <w:tcW w:w="0" w:type="auto"/>
          </w:tcPr>
          <w:p w14:paraId="5197295E" w14:textId="77777777" w:rsidR="00605664" w:rsidRDefault="00ED3B1B">
            <w:pPr>
              <w:jc w:val="right"/>
            </w:pPr>
            <w:r>
              <w:t>0.47</w:t>
            </w:r>
          </w:p>
        </w:tc>
        <w:tc>
          <w:tcPr>
            <w:tcW w:w="0" w:type="auto"/>
          </w:tcPr>
          <w:p w14:paraId="2F1AED6A" w14:textId="77777777" w:rsidR="00605664" w:rsidRDefault="00ED3B1B">
            <w:pPr>
              <w:jc w:val="right"/>
            </w:pPr>
            <w:r>
              <w:t>0.08</w:t>
            </w:r>
          </w:p>
        </w:tc>
      </w:tr>
      <w:tr w:rsidR="00605664" w14:paraId="125D174F" w14:textId="77777777" w:rsidTr="00355120">
        <w:tc>
          <w:tcPr>
            <w:tcW w:w="0" w:type="auto"/>
          </w:tcPr>
          <w:p w14:paraId="689268DF" w14:textId="77777777" w:rsidR="00605664" w:rsidRDefault="00ED3B1B">
            <w:pPr>
              <w:jc w:val="left"/>
            </w:pPr>
            <w:r>
              <w:t>Osteoclast differentiation</w:t>
            </w:r>
          </w:p>
        </w:tc>
        <w:tc>
          <w:tcPr>
            <w:tcW w:w="0" w:type="auto"/>
          </w:tcPr>
          <w:p w14:paraId="53CE2EA4" w14:textId="77777777" w:rsidR="00605664" w:rsidRDefault="00ED3B1B">
            <w:pPr>
              <w:jc w:val="right"/>
            </w:pPr>
            <w:r>
              <w:t>0.51</w:t>
            </w:r>
          </w:p>
        </w:tc>
        <w:tc>
          <w:tcPr>
            <w:tcW w:w="0" w:type="auto"/>
          </w:tcPr>
          <w:p w14:paraId="27E03E8B" w14:textId="77777777" w:rsidR="00605664" w:rsidRDefault="00ED3B1B">
            <w:pPr>
              <w:jc w:val="right"/>
            </w:pPr>
            <w:r>
              <w:t>0.37</w:t>
            </w:r>
          </w:p>
        </w:tc>
        <w:tc>
          <w:tcPr>
            <w:tcW w:w="0" w:type="auto"/>
          </w:tcPr>
          <w:p w14:paraId="60CC22BA" w14:textId="77777777" w:rsidR="00605664" w:rsidRDefault="00ED3B1B">
            <w:pPr>
              <w:jc w:val="right"/>
            </w:pPr>
            <w:r>
              <w:t>0.09</w:t>
            </w:r>
          </w:p>
        </w:tc>
      </w:tr>
      <w:tr w:rsidR="00605664" w14:paraId="46EBA059" w14:textId="77777777" w:rsidTr="00355120">
        <w:tc>
          <w:tcPr>
            <w:tcW w:w="0" w:type="auto"/>
          </w:tcPr>
          <w:p w14:paraId="1853EE18" w14:textId="77777777" w:rsidR="00605664" w:rsidRDefault="00ED3B1B">
            <w:pPr>
              <w:jc w:val="left"/>
            </w:pPr>
            <w:r>
              <w:t>Proteasome</w:t>
            </w:r>
          </w:p>
        </w:tc>
        <w:tc>
          <w:tcPr>
            <w:tcW w:w="0" w:type="auto"/>
          </w:tcPr>
          <w:p w14:paraId="66E1D1A1" w14:textId="77777777" w:rsidR="00605664" w:rsidRDefault="00ED3B1B">
            <w:pPr>
              <w:jc w:val="right"/>
            </w:pPr>
            <w:r>
              <w:t>0.51</w:t>
            </w:r>
          </w:p>
        </w:tc>
        <w:tc>
          <w:tcPr>
            <w:tcW w:w="0" w:type="auto"/>
          </w:tcPr>
          <w:p w14:paraId="0033EF33" w14:textId="77777777" w:rsidR="00605664" w:rsidRDefault="00ED3B1B">
            <w:pPr>
              <w:jc w:val="right"/>
            </w:pPr>
            <w:r>
              <w:t>0.03</w:t>
            </w:r>
          </w:p>
        </w:tc>
        <w:tc>
          <w:tcPr>
            <w:tcW w:w="0" w:type="auto"/>
          </w:tcPr>
          <w:p w14:paraId="636C259B" w14:textId="77777777" w:rsidR="00605664" w:rsidRDefault="00ED3B1B">
            <w:pPr>
              <w:jc w:val="right"/>
            </w:pPr>
            <w:r>
              <w:t>0.06</w:t>
            </w:r>
          </w:p>
        </w:tc>
      </w:tr>
      <w:tr w:rsidR="00605664" w14:paraId="42A48712" w14:textId="77777777" w:rsidTr="00355120">
        <w:tc>
          <w:tcPr>
            <w:tcW w:w="0" w:type="auto"/>
          </w:tcPr>
          <w:p w14:paraId="587353EB" w14:textId="77777777" w:rsidR="00605664" w:rsidRDefault="00ED3B1B">
            <w:pPr>
              <w:jc w:val="left"/>
            </w:pPr>
            <w:r>
              <w:t>Prostate cancer</w:t>
            </w:r>
          </w:p>
        </w:tc>
        <w:tc>
          <w:tcPr>
            <w:tcW w:w="0" w:type="auto"/>
          </w:tcPr>
          <w:p w14:paraId="5B673330" w14:textId="77777777" w:rsidR="00605664" w:rsidRDefault="00ED3B1B">
            <w:pPr>
              <w:jc w:val="right"/>
            </w:pPr>
            <w:r>
              <w:t>0.52</w:t>
            </w:r>
          </w:p>
        </w:tc>
        <w:tc>
          <w:tcPr>
            <w:tcW w:w="0" w:type="auto"/>
          </w:tcPr>
          <w:p w14:paraId="2123A9F5" w14:textId="77777777" w:rsidR="00605664" w:rsidRDefault="00ED3B1B">
            <w:pPr>
              <w:jc w:val="right"/>
            </w:pPr>
            <w:r>
              <w:t>0.48</w:t>
            </w:r>
          </w:p>
        </w:tc>
        <w:tc>
          <w:tcPr>
            <w:tcW w:w="0" w:type="auto"/>
          </w:tcPr>
          <w:p w14:paraId="703BD698" w14:textId="77777777" w:rsidR="00605664" w:rsidRDefault="00ED3B1B">
            <w:pPr>
              <w:jc w:val="right"/>
            </w:pPr>
            <w:r>
              <w:t>0.72</w:t>
            </w:r>
          </w:p>
        </w:tc>
      </w:tr>
      <w:tr w:rsidR="00605664" w14:paraId="3C79614D" w14:textId="77777777" w:rsidTr="00355120">
        <w:tc>
          <w:tcPr>
            <w:tcW w:w="0" w:type="auto"/>
          </w:tcPr>
          <w:p w14:paraId="3CDE8F23" w14:textId="77777777" w:rsidR="00605664" w:rsidRDefault="00ED3B1B">
            <w:pPr>
              <w:jc w:val="left"/>
            </w:pPr>
            <w:r>
              <w:t>Phagosome</w:t>
            </w:r>
          </w:p>
        </w:tc>
        <w:tc>
          <w:tcPr>
            <w:tcW w:w="0" w:type="auto"/>
          </w:tcPr>
          <w:p w14:paraId="41260423" w14:textId="77777777" w:rsidR="00605664" w:rsidRDefault="00ED3B1B">
            <w:pPr>
              <w:jc w:val="right"/>
            </w:pPr>
            <w:r>
              <w:t>0.55</w:t>
            </w:r>
          </w:p>
        </w:tc>
        <w:tc>
          <w:tcPr>
            <w:tcW w:w="0" w:type="auto"/>
          </w:tcPr>
          <w:p w14:paraId="6A79850F" w14:textId="77777777" w:rsidR="00605664" w:rsidRDefault="00ED3B1B">
            <w:pPr>
              <w:jc w:val="right"/>
            </w:pPr>
            <w:r>
              <w:t>0.35</w:t>
            </w:r>
          </w:p>
        </w:tc>
        <w:tc>
          <w:tcPr>
            <w:tcW w:w="0" w:type="auto"/>
          </w:tcPr>
          <w:p w14:paraId="52F28231" w14:textId="77777777" w:rsidR="00605664" w:rsidRDefault="00ED3B1B">
            <w:pPr>
              <w:jc w:val="right"/>
            </w:pPr>
            <w:r>
              <w:t>0.09</w:t>
            </w:r>
          </w:p>
        </w:tc>
      </w:tr>
      <w:tr w:rsidR="00605664" w14:paraId="4B28FABF" w14:textId="77777777" w:rsidTr="00355120">
        <w:tc>
          <w:tcPr>
            <w:tcW w:w="0" w:type="auto"/>
          </w:tcPr>
          <w:p w14:paraId="1796961A" w14:textId="77777777" w:rsidR="00605664" w:rsidRDefault="00ED3B1B">
            <w:pPr>
              <w:jc w:val="left"/>
            </w:pPr>
            <w:r>
              <w:t>Metabolic pathways</w:t>
            </w:r>
          </w:p>
        </w:tc>
        <w:tc>
          <w:tcPr>
            <w:tcW w:w="0" w:type="auto"/>
          </w:tcPr>
          <w:p w14:paraId="07090FBB" w14:textId="77777777" w:rsidR="00605664" w:rsidRDefault="00ED3B1B">
            <w:pPr>
              <w:jc w:val="right"/>
            </w:pPr>
            <w:r>
              <w:t>0.62</w:t>
            </w:r>
          </w:p>
        </w:tc>
        <w:tc>
          <w:tcPr>
            <w:tcW w:w="0" w:type="auto"/>
          </w:tcPr>
          <w:p w14:paraId="01AD39D3" w14:textId="77777777" w:rsidR="00605664" w:rsidRDefault="00ED3B1B">
            <w:pPr>
              <w:jc w:val="right"/>
            </w:pPr>
            <w:r>
              <w:t>0.03</w:t>
            </w:r>
          </w:p>
        </w:tc>
        <w:tc>
          <w:tcPr>
            <w:tcW w:w="0" w:type="auto"/>
          </w:tcPr>
          <w:p w14:paraId="6D9012AA" w14:textId="77777777" w:rsidR="00605664" w:rsidRDefault="00ED3B1B">
            <w:pPr>
              <w:jc w:val="right"/>
            </w:pPr>
            <w:r>
              <w:t>0.00</w:t>
            </w:r>
          </w:p>
        </w:tc>
      </w:tr>
      <w:tr w:rsidR="00605664" w14:paraId="4561F38F" w14:textId="77777777" w:rsidTr="00355120">
        <w:tc>
          <w:tcPr>
            <w:tcW w:w="0" w:type="auto"/>
          </w:tcPr>
          <w:p w14:paraId="7E284D05" w14:textId="77777777" w:rsidR="00605664" w:rsidRDefault="00ED3B1B">
            <w:pPr>
              <w:jc w:val="left"/>
            </w:pPr>
            <w:r>
              <w:t>RIG-I-like receptor signaling pathway</w:t>
            </w:r>
          </w:p>
        </w:tc>
        <w:tc>
          <w:tcPr>
            <w:tcW w:w="0" w:type="auto"/>
          </w:tcPr>
          <w:p w14:paraId="6B1FBEA3" w14:textId="77777777" w:rsidR="00605664" w:rsidRDefault="00ED3B1B">
            <w:pPr>
              <w:jc w:val="right"/>
            </w:pPr>
            <w:r>
              <w:t>0.64</w:t>
            </w:r>
          </w:p>
        </w:tc>
        <w:tc>
          <w:tcPr>
            <w:tcW w:w="0" w:type="auto"/>
          </w:tcPr>
          <w:p w14:paraId="3BE15CF0" w14:textId="77777777" w:rsidR="00605664" w:rsidRDefault="00ED3B1B">
            <w:pPr>
              <w:jc w:val="right"/>
            </w:pPr>
            <w:r>
              <w:t>0.46</w:t>
            </w:r>
          </w:p>
        </w:tc>
        <w:tc>
          <w:tcPr>
            <w:tcW w:w="0" w:type="auto"/>
          </w:tcPr>
          <w:p w14:paraId="4FB7486A" w14:textId="77777777" w:rsidR="00605664" w:rsidRDefault="00ED3B1B">
            <w:pPr>
              <w:jc w:val="right"/>
            </w:pPr>
            <w:r>
              <w:t>0.01</w:t>
            </w:r>
          </w:p>
        </w:tc>
      </w:tr>
      <w:tr w:rsidR="00605664" w14:paraId="3342C568" w14:textId="77777777" w:rsidTr="00355120">
        <w:tc>
          <w:tcPr>
            <w:tcW w:w="0" w:type="auto"/>
          </w:tcPr>
          <w:p w14:paraId="59C981C0" w14:textId="77777777" w:rsidR="00605664" w:rsidRDefault="00ED3B1B">
            <w:pPr>
              <w:jc w:val="left"/>
            </w:pPr>
            <w:r>
              <w:t>Graft-versus-host disease</w:t>
            </w:r>
          </w:p>
        </w:tc>
        <w:tc>
          <w:tcPr>
            <w:tcW w:w="0" w:type="auto"/>
          </w:tcPr>
          <w:p w14:paraId="2283838F" w14:textId="77777777" w:rsidR="00605664" w:rsidRDefault="00ED3B1B">
            <w:pPr>
              <w:jc w:val="right"/>
            </w:pPr>
            <w:r>
              <w:t>0.66</w:t>
            </w:r>
          </w:p>
        </w:tc>
        <w:tc>
          <w:tcPr>
            <w:tcW w:w="0" w:type="auto"/>
          </w:tcPr>
          <w:p w14:paraId="2A5AD280" w14:textId="77777777" w:rsidR="00605664" w:rsidRDefault="00ED3B1B">
            <w:pPr>
              <w:jc w:val="right"/>
            </w:pPr>
            <w:r>
              <w:t>0.85</w:t>
            </w:r>
          </w:p>
        </w:tc>
        <w:tc>
          <w:tcPr>
            <w:tcW w:w="0" w:type="auto"/>
          </w:tcPr>
          <w:p w14:paraId="794A5243" w14:textId="77777777" w:rsidR="00605664" w:rsidRDefault="00ED3B1B">
            <w:pPr>
              <w:jc w:val="right"/>
            </w:pPr>
            <w:r>
              <w:t>0.00</w:t>
            </w:r>
          </w:p>
        </w:tc>
      </w:tr>
      <w:tr w:rsidR="00605664" w14:paraId="0DBAD9F6" w14:textId="77777777" w:rsidTr="00355120">
        <w:tc>
          <w:tcPr>
            <w:tcW w:w="0" w:type="auto"/>
          </w:tcPr>
          <w:p w14:paraId="239C045E" w14:textId="77777777" w:rsidR="00605664" w:rsidRDefault="00ED3B1B">
            <w:pPr>
              <w:jc w:val="left"/>
            </w:pPr>
            <w:r>
              <w:lastRenderedPageBreak/>
              <w:t>Aldosterone-regulated sodium reabsorption</w:t>
            </w:r>
          </w:p>
        </w:tc>
        <w:tc>
          <w:tcPr>
            <w:tcW w:w="0" w:type="auto"/>
          </w:tcPr>
          <w:p w14:paraId="33605EF8" w14:textId="77777777" w:rsidR="00605664" w:rsidRDefault="00ED3B1B">
            <w:pPr>
              <w:jc w:val="right"/>
            </w:pPr>
            <w:r>
              <w:t>0.66</w:t>
            </w:r>
          </w:p>
        </w:tc>
        <w:tc>
          <w:tcPr>
            <w:tcW w:w="0" w:type="auto"/>
          </w:tcPr>
          <w:p w14:paraId="13281B40" w14:textId="77777777" w:rsidR="00605664" w:rsidRDefault="00ED3B1B">
            <w:pPr>
              <w:jc w:val="right"/>
            </w:pPr>
            <w:r>
              <w:t>0.01</w:t>
            </w:r>
          </w:p>
        </w:tc>
        <w:tc>
          <w:tcPr>
            <w:tcW w:w="0" w:type="auto"/>
          </w:tcPr>
          <w:p w14:paraId="04AA20D9" w14:textId="77777777" w:rsidR="00605664" w:rsidRDefault="00ED3B1B">
            <w:pPr>
              <w:jc w:val="right"/>
            </w:pPr>
            <w:r>
              <w:t>0.00</w:t>
            </w:r>
          </w:p>
        </w:tc>
      </w:tr>
      <w:tr w:rsidR="00605664" w14:paraId="17B1B9D4" w14:textId="77777777" w:rsidTr="00355120">
        <w:tc>
          <w:tcPr>
            <w:tcW w:w="0" w:type="auto"/>
          </w:tcPr>
          <w:p w14:paraId="54485D86" w14:textId="77777777" w:rsidR="00605664" w:rsidRDefault="00ED3B1B">
            <w:pPr>
              <w:jc w:val="left"/>
            </w:pPr>
            <w:proofErr w:type="spellStart"/>
            <w:r>
              <w:t>Jak</w:t>
            </w:r>
            <w:proofErr w:type="spellEnd"/>
            <w:r>
              <w:t>-STAT signaling pathway</w:t>
            </w:r>
          </w:p>
        </w:tc>
        <w:tc>
          <w:tcPr>
            <w:tcW w:w="0" w:type="auto"/>
          </w:tcPr>
          <w:p w14:paraId="7738CF7E" w14:textId="77777777" w:rsidR="00605664" w:rsidRDefault="00ED3B1B">
            <w:pPr>
              <w:jc w:val="right"/>
            </w:pPr>
            <w:r>
              <w:t>0.67</w:t>
            </w:r>
          </w:p>
        </w:tc>
        <w:tc>
          <w:tcPr>
            <w:tcW w:w="0" w:type="auto"/>
          </w:tcPr>
          <w:p w14:paraId="597D119A" w14:textId="77777777" w:rsidR="00605664" w:rsidRDefault="00ED3B1B">
            <w:pPr>
              <w:jc w:val="right"/>
            </w:pPr>
            <w:r>
              <w:t>0.11</w:t>
            </w:r>
          </w:p>
        </w:tc>
        <w:tc>
          <w:tcPr>
            <w:tcW w:w="0" w:type="auto"/>
          </w:tcPr>
          <w:p w14:paraId="2E193277" w14:textId="77777777" w:rsidR="00605664" w:rsidRDefault="00ED3B1B">
            <w:pPr>
              <w:jc w:val="right"/>
            </w:pPr>
            <w:r>
              <w:t>0.00</w:t>
            </w:r>
          </w:p>
        </w:tc>
      </w:tr>
      <w:tr w:rsidR="00605664" w14:paraId="1617068E" w14:textId="77777777" w:rsidTr="00355120">
        <w:tc>
          <w:tcPr>
            <w:tcW w:w="0" w:type="auto"/>
          </w:tcPr>
          <w:p w14:paraId="1832AF24" w14:textId="77777777" w:rsidR="00605664" w:rsidRDefault="00ED3B1B">
            <w:pPr>
              <w:jc w:val="left"/>
            </w:pPr>
            <w:r>
              <w:t>Systemic lupus erythematosus</w:t>
            </w:r>
          </w:p>
        </w:tc>
        <w:tc>
          <w:tcPr>
            <w:tcW w:w="0" w:type="auto"/>
          </w:tcPr>
          <w:p w14:paraId="6B75C999" w14:textId="77777777" w:rsidR="00605664" w:rsidRDefault="00ED3B1B">
            <w:pPr>
              <w:jc w:val="right"/>
            </w:pPr>
            <w:r>
              <w:t>0.75</w:t>
            </w:r>
          </w:p>
        </w:tc>
        <w:tc>
          <w:tcPr>
            <w:tcW w:w="0" w:type="auto"/>
          </w:tcPr>
          <w:p w14:paraId="20C3E466" w14:textId="77777777" w:rsidR="00605664" w:rsidRDefault="00ED3B1B">
            <w:pPr>
              <w:jc w:val="right"/>
            </w:pPr>
            <w:r>
              <w:t>0.59</w:t>
            </w:r>
          </w:p>
        </w:tc>
        <w:tc>
          <w:tcPr>
            <w:tcW w:w="0" w:type="auto"/>
          </w:tcPr>
          <w:p w14:paraId="161DF39A" w14:textId="77777777" w:rsidR="00605664" w:rsidRDefault="00ED3B1B">
            <w:pPr>
              <w:jc w:val="right"/>
            </w:pPr>
            <w:r>
              <w:t>0.20</w:t>
            </w:r>
          </w:p>
        </w:tc>
      </w:tr>
      <w:tr w:rsidR="00605664" w14:paraId="46C22DD0" w14:textId="77777777" w:rsidTr="00355120">
        <w:tc>
          <w:tcPr>
            <w:tcW w:w="0" w:type="auto"/>
          </w:tcPr>
          <w:p w14:paraId="0C63447D" w14:textId="77777777" w:rsidR="00605664" w:rsidRDefault="00ED3B1B">
            <w:pPr>
              <w:jc w:val="left"/>
            </w:pPr>
            <w:r>
              <w:t>Toxoplasmosis</w:t>
            </w:r>
          </w:p>
        </w:tc>
        <w:tc>
          <w:tcPr>
            <w:tcW w:w="0" w:type="auto"/>
          </w:tcPr>
          <w:p w14:paraId="57472D26" w14:textId="77777777" w:rsidR="00605664" w:rsidRDefault="00ED3B1B">
            <w:pPr>
              <w:jc w:val="right"/>
            </w:pPr>
            <w:r>
              <w:t>0.75</w:t>
            </w:r>
          </w:p>
        </w:tc>
        <w:tc>
          <w:tcPr>
            <w:tcW w:w="0" w:type="auto"/>
          </w:tcPr>
          <w:p w14:paraId="609BFE6B" w14:textId="77777777" w:rsidR="00605664" w:rsidRDefault="00ED3B1B">
            <w:pPr>
              <w:jc w:val="right"/>
            </w:pPr>
            <w:r>
              <w:t>0.95</w:t>
            </w:r>
          </w:p>
        </w:tc>
        <w:tc>
          <w:tcPr>
            <w:tcW w:w="0" w:type="auto"/>
          </w:tcPr>
          <w:p w14:paraId="5B7C3320" w14:textId="77777777" w:rsidR="00605664" w:rsidRDefault="00ED3B1B">
            <w:pPr>
              <w:jc w:val="right"/>
            </w:pPr>
            <w:r>
              <w:t>0.02</w:t>
            </w:r>
          </w:p>
        </w:tc>
      </w:tr>
      <w:tr w:rsidR="00605664" w14:paraId="7EDEF73A" w14:textId="77777777" w:rsidTr="00355120">
        <w:tc>
          <w:tcPr>
            <w:tcW w:w="0" w:type="auto"/>
          </w:tcPr>
          <w:p w14:paraId="22646094" w14:textId="77777777" w:rsidR="00605664" w:rsidRDefault="00ED3B1B">
            <w:pPr>
              <w:jc w:val="left"/>
            </w:pPr>
            <w:proofErr w:type="spellStart"/>
            <w:r>
              <w:t>Leishmaniasis</w:t>
            </w:r>
            <w:proofErr w:type="spellEnd"/>
          </w:p>
        </w:tc>
        <w:tc>
          <w:tcPr>
            <w:tcW w:w="0" w:type="auto"/>
          </w:tcPr>
          <w:p w14:paraId="7FD9C356" w14:textId="77777777" w:rsidR="00605664" w:rsidRDefault="00ED3B1B">
            <w:pPr>
              <w:jc w:val="right"/>
            </w:pPr>
            <w:r>
              <w:t>0.75</w:t>
            </w:r>
          </w:p>
        </w:tc>
        <w:tc>
          <w:tcPr>
            <w:tcW w:w="0" w:type="auto"/>
          </w:tcPr>
          <w:p w14:paraId="6027B593" w14:textId="77777777" w:rsidR="00605664" w:rsidRDefault="00ED3B1B">
            <w:pPr>
              <w:jc w:val="right"/>
            </w:pPr>
            <w:r>
              <w:t>0.19</w:t>
            </w:r>
          </w:p>
        </w:tc>
        <w:tc>
          <w:tcPr>
            <w:tcW w:w="0" w:type="auto"/>
          </w:tcPr>
          <w:p w14:paraId="6E6DA1A4" w14:textId="77777777" w:rsidR="00605664" w:rsidRDefault="00ED3B1B">
            <w:pPr>
              <w:jc w:val="right"/>
            </w:pPr>
            <w:r>
              <w:t>0.06</w:t>
            </w:r>
          </w:p>
        </w:tc>
      </w:tr>
      <w:tr w:rsidR="00605664" w14:paraId="72783E01" w14:textId="77777777" w:rsidTr="00355120">
        <w:tc>
          <w:tcPr>
            <w:tcW w:w="0" w:type="auto"/>
          </w:tcPr>
          <w:p w14:paraId="4ABF6694" w14:textId="77777777" w:rsidR="00605664" w:rsidRDefault="00ED3B1B">
            <w:pPr>
              <w:jc w:val="left"/>
            </w:pPr>
            <w:r>
              <w:t>Type II diabetes mellitus</w:t>
            </w:r>
          </w:p>
        </w:tc>
        <w:tc>
          <w:tcPr>
            <w:tcW w:w="0" w:type="auto"/>
          </w:tcPr>
          <w:p w14:paraId="2BCF1502" w14:textId="77777777" w:rsidR="00605664" w:rsidRDefault="00ED3B1B">
            <w:pPr>
              <w:jc w:val="right"/>
            </w:pPr>
            <w:r>
              <w:t>0.75</w:t>
            </w:r>
          </w:p>
        </w:tc>
        <w:tc>
          <w:tcPr>
            <w:tcW w:w="0" w:type="auto"/>
          </w:tcPr>
          <w:p w14:paraId="4265AE04" w14:textId="77777777" w:rsidR="00605664" w:rsidRDefault="00ED3B1B">
            <w:pPr>
              <w:jc w:val="right"/>
            </w:pPr>
            <w:r>
              <w:t>0.38</w:t>
            </w:r>
          </w:p>
        </w:tc>
        <w:tc>
          <w:tcPr>
            <w:tcW w:w="0" w:type="auto"/>
          </w:tcPr>
          <w:p w14:paraId="51D1A372" w14:textId="77777777" w:rsidR="00605664" w:rsidRDefault="00ED3B1B">
            <w:pPr>
              <w:jc w:val="right"/>
            </w:pPr>
            <w:r>
              <w:t>0.00</w:t>
            </w:r>
          </w:p>
        </w:tc>
      </w:tr>
      <w:tr w:rsidR="00605664" w14:paraId="3DCA44BA" w14:textId="77777777" w:rsidTr="00355120">
        <w:tc>
          <w:tcPr>
            <w:tcW w:w="0" w:type="auto"/>
          </w:tcPr>
          <w:p w14:paraId="09EF944B" w14:textId="77777777" w:rsidR="00605664" w:rsidRDefault="00ED3B1B">
            <w:pPr>
              <w:jc w:val="left"/>
            </w:pPr>
            <w:r>
              <w:t>Natural killer cell mediated cytotoxicity</w:t>
            </w:r>
          </w:p>
        </w:tc>
        <w:tc>
          <w:tcPr>
            <w:tcW w:w="0" w:type="auto"/>
          </w:tcPr>
          <w:p w14:paraId="4718B253" w14:textId="77777777" w:rsidR="00605664" w:rsidRDefault="00ED3B1B">
            <w:pPr>
              <w:jc w:val="right"/>
            </w:pPr>
            <w:r>
              <w:t>0.75</w:t>
            </w:r>
          </w:p>
        </w:tc>
        <w:tc>
          <w:tcPr>
            <w:tcW w:w="0" w:type="auto"/>
          </w:tcPr>
          <w:p w14:paraId="197DF305" w14:textId="77777777" w:rsidR="00605664" w:rsidRDefault="00ED3B1B">
            <w:pPr>
              <w:jc w:val="right"/>
            </w:pPr>
            <w:r>
              <w:t>0.07</w:t>
            </w:r>
          </w:p>
        </w:tc>
        <w:tc>
          <w:tcPr>
            <w:tcW w:w="0" w:type="auto"/>
          </w:tcPr>
          <w:p w14:paraId="0FE0CAA1" w14:textId="77777777" w:rsidR="00605664" w:rsidRDefault="00ED3B1B">
            <w:pPr>
              <w:jc w:val="right"/>
            </w:pPr>
            <w:r>
              <w:t>0.25</w:t>
            </w:r>
          </w:p>
        </w:tc>
      </w:tr>
      <w:tr w:rsidR="00605664" w14:paraId="2CC4CB3E" w14:textId="77777777" w:rsidTr="00355120">
        <w:tc>
          <w:tcPr>
            <w:tcW w:w="0" w:type="auto"/>
          </w:tcPr>
          <w:p w14:paraId="13BB5CEE" w14:textId="77777777" w:rsidR="00605664" w:rsidRDefault="00ED3B1B">
            <w:pPr>
              <w:jc w:val="left"/>
            </w:pPr>
            <w:r>
              <w:t>Hypertrophic cardiomyopathy (HCM)</w:t>
            </w:r>
          </w:p>
        </w:tc>
        <w:tc>
          <w:tcPr>
            <w:tcW w:w="0" w:type="auto"/>
          </w:tcPr>
          <w:p w14:paraId="15E8C345" w14:textId="77777777" w:rsidR="00605664" w:rsidRDefault="00ED3B1B">
            <w:pPr>
              <w:jc w:val="right"/>
            </w:pPr>
            <w:r>
              <w:t>0.76</w:t>
            </w:r>
          </w:p>
        </w:tc>
        <w:tc>
          <w:tcPr>
            <w:tcW w:w="0" w:type="auto"/>
          </w:tcPr>
          <w:p w14:paraId="1D97F95F" w14:textId="77777777" w:rsidR="00605664" w:rsidRDefault="00ED3B1B">
            <w:pPr>
              <w:jc w:val="right"/>
            </w:pPr>
            <w:r>
              <w:t>0.01</w:t>
            </w:r>
          </w:p>
        </w:tc>
        <w:tc>
          <w:tcPr>
            <w:tcW w:w="0" w:type="auto"/>
          </w:tcPr>
          <w:p w14:paraId="6A467A0A" w14:textId="77777777" w:rsidR="00605664" w:rsidRDefault="00ED3B1B">
            <w:pPr>
              <w:jc w:val="right"/>
            </w:pPr>
            <w:r>
              <w:t>0.00</w:t>
            </w:r>
          </w:p>
        </w:tc>
      </w:tr>
      <w:tr w:rsidR="00605664" w14:paraId="6BF8605A" w14:textId="77777777" w:rsidTr="00355120">
        <w:tc>
          <w:tcPr>
            <w:tcW w:w="0" w:type="auto"/>
          </w:tcPr>
          <w:p w14:paraId="14B5DBCC" w14:textId="77777777" w:rsidR="00605664" w:rsidRDefault="00ED3B1B">
            <w:pPr>
              <w:jc w:val="left"/>
            </w:pPr>
            <w:r>
              <w:t>African trypanosomiasis</w:t>
            </w:r>
          </w:p>
        </w:tc>
        <w:tc>
          <w:tcPr>
            <w:tcW w:w="0" w:type="auto"/>
          </w:tcPr>
          <w:p w14:paraId="1FBDE585" w14:textId="77777777" w:rsidR="00605664" w:rsidRDefault="00ED3B1B">
            <w:pPr>
              <w:jc w:val="right"/>
            </w:pPr>
            <w:r>
              <w:t>0.76</w:t>
            </w:r>
          </w:p>
        </w:tc>
        <w:tc>
          <w:tcPr>
            <w:tcW w:w="0" w:type="auto"/>
          </w:tcPr>
          <w:p w14:paraId="531AF2EF" w14:textId="77777777" w:rsidR="00605664" w:rsidRDefault="00ED3B1B">
            <w:pPr>
              <w:jc w:val="right"/>
            </w:pPr>
            <w:r>
              <w:t>0.46</w:t>
            </w:r>
          </w:p>
        </w:tc>
        <w:tc>
          <w:tcPr>
            <w:tcW w:w="0" w:type="auto"/>
          </w:tcPr>
          <w:p w14:paraId="4BE6AFF0" w14:textId="77777777" w:rsidR="00605664" w:rsidRDefault="00ED3B1B">
            <w:pPr>
              <w:jc w:val="right"/>
            </w:pPr>
            <w:r>
              <w:t>0.23</w:t>
            </w:r>
          </w:p>
        </w:tc>
      </w:tr>
      <w:tr w:rsidR="00605664" w14:paraId="27413546" w14:textId="77777777" w:rsidTr="00355120">
        <w:tc>
          <w:tcPr>
            <w:tcW w:w="0" w:type="auto"/>
          </w:tcPr>
          <w:p w14:paraId="3295588E" w14:textId="77777777" w:rsidR="00605664" w:rsidRDefault="00ED3B1B">
            <w:pPr>
              <w:jc w:val="left"/>
            </w:pPr>
            <w:r>
              <w:t>Rheumatoid arthritis</w:t>
            </w:r>
          </w:p>
        </w:tc>
        <w:tc>
          <w:tcPr>
            <w:tcW w:w="0" w:type="auto"/>
          </w:tcPr>
          <w:p w14:paraId="2672FCCE" w14:textId="77777777" w:rsidR="00605664" w:rsidRDefault="00ED3B1B">
            <w:pPr>
              <w:jc w:val="right"/>
            </w:pPr>
            <w:r>
              <w:t>0.76</w:t>
            </w:r>
          </w:p>
        </w:tc>
        <w:tc>
          <w:tcPr>
            <w:tcW w:w="0" w:type="auto"/>
          </w:tcPr>
          <w:p w14:paraId="24592DAD" w14:textId="77777777" w:rsidR="00605664" w:rsidRDefault="00ED3B1B">
            <w:pPr>
              <w:jc w:val="right"/>
            </w:pPr>
            <w:r>
              <w:t>0.06</w:t>
            </w:r>
          </w:p>
        </w:tc>
        <w:tc>
          <w:tcPr>
            <w:tcW w:w="0" w:type="auto"/>
          </w:tcPr>
          <w:p w14:paraId="0C39FA3A" w14:textId="77777777" w:rsidR="00605664" w:rsidRDefault="00ED3B1B">
            <w:pPr>
              <w:jc w:val="right"/>
            </w:pPr>
            <w:r>
              <w:t>0.01</w:t>
            </w:r>
          </w:p>
        </w:tc>
      </w:tr>
      <w:tr w:rsidR="00605664" w14:paraId="6927D334" w14:textId="77777777" w:rsidTr="00355120">
        <w:tc>
          <w:tcPr>
            <w:tcW w:w="0" w:type="auto"/>
          </w:tcPr>
          <w:p w14:paraId="0BA58CBC" w14:textId="77777777" w:rsidR="00605664" w:rsidRDefault="00ED3B1B">
            <w:pPr>
              <w:jc w:val="left"/>
            </w:pPr>
            <w:r>
              <w:t>T cell receptor signaling pathway</w:t>
            </w:r>
          </w:p>
        </w:tc>
        <w:tc>
          <w:tcPr>
            <w:tcW w:w="0" w:type="auto"/>
          </w:tcPr>
          <w:p w14:paraId="6914B4A7" w14:textId="77777777" w:rsidR="00605664" w:rsidRDefault="00ED3B1B">
            <w:pPr>
              <w:jc w:val="right"/>
            </w:pPr>
            <w:r>
              <w:t>0.76</w:t>
            </w:r>
          </w:p>
        </w:tc>
        <w:tc>
          <w:tcPr>
            <w:tcW w:w="0" w:type="auto"/>
          </w:tcPr>
          <w:p w14:paraId="5A6358E3" w14:textId="77777777" w:rsidR="00605664" w:rsidRDefault="00ED3B1B">
            <w:pPr>
              <w:jc w:val="right"/>
            </w:pPr>
            <w:r>
              <w:t>0.23</w:t>
            </w:r>
          </w:p>
        </w:tc>
        <w:tc>
          <w:tcPr>
            <w:tcW w:w="0" w:type="auto"/>
          </w:tcPr>
          <w:p w14:paraId="3055DDB9" w14:textId="77777777" w:rsidR="00605664" w:rsidRDefault="00ED3B1B">
            <w:pPr>
              <w:jc w:val="right"/>
            </w:pPr>
            <w:r>
              <w:t>0.05</w:t>
            </w:r>
          </w:p>
        </w:tc>
      </w:tr>
      <w:tr w:rsidR="00605664" w14:paraId="39E0A53B" w14:textId="77777777" w:rsidTr="00355120">
        <w:tc>
          <w:tcPr>
            <w:tcW w:w="0" w:type="auto"/>
          </w:tcPr>
          <w:p w14:paraId="37DE594B" w14:textId="77777777" w:rsidR="00605664" w:rsidRDefault="00ED3B1B">
            <w:pPr>
              <w:jc w:val="left"/>
            </w:pPr>
            <w:r>
              <w:t>TGF-beta signaling pathway</w:t>
            </w:r>
          </w:p>
        </w:tc>
        <w:tc>
          <w:tcPr>
            <w:tcW w:w="0" w:type="auto"/>
          </w:tcPr>
          <w:p w14:paraId="68145F32" w14:textId="77777777" w:rsidR="00605664" w:rsidRDefault="00ED3B1B">
            <w:pPr>
              <w:jc w:val="right"/>
            </w:pPr>
            <w:r>
              <w:t>0.81</w:t>
            </w:r>
          </w:p>
        </w:tc>
        <w:tc>
          <w:tcPr>
            <w:tcW w:w="0" w:type="auto"/>
          </w:tcPr>
          <w:p w14:paraId="7094EFE8" w14:textId="77777777" w:rsidR="00605664" w:rsidRDefault="00ED3B1B">
            <w:pPr>
              <w:jc w:val="right"/>
            </w:pPr>
            <w:r>
              <w:t>0.01</w:t>
            </w:r>
          </w:p>
        </w:tc>
        <w:tc>
          <w:tcPr>
            <w:tcW w:w="0" w:type="auto"/>
          </w:tcPr>
          <w:p w14:paraId="1CC482F5" w14:textId="77777777" w:rsidR="00605664" w:rsidRDefault="00ED3B1B">
            <w:pPr>
              <w:jc w:val="right"/>
            </w:pPr>
            <w:r>
              <w:t>0.03</w:t>
            </w:r>
          </w:p>
        </w:tc>
      </w:tr>
      <w:tr w:rsidR="00605664" w14:paraId="33FD95FB" w14:textId="77777777" w:rsidTr="00355120">
        <w:tc>
          <w:tcPr>
            <w:tcW w:w="0" w:type="auto"/>
          </w:tcPr>
          <w:p w14:paraId="7A2F930F" w14:textId="77777777" w:rsidR="00605664" w:rsidRDefault="00ED3B1B">
            <w:pPr>
              <w:jc w:val="left"/>
            </w:pPr>
            <w:r>
              <w:t>Toll-like receptor signaling pathway</w:t>
            </w:r>
          </w:p>
        </w:tc>
        <w:tc>
          <w:tcPr>
            <w:tcW w:w="0" w:type="auto"/>
          </w:tcPr>
          <w:p w14:paraId="0E29A35C" w14:textId="77777777" w:rsidR="00605664" w:rsidRDefault="00ED3B1B">
            <w:pPr>
              <w:jc w:val="right"/>
            </w:pPr>
            <w:r>
              <w:t>0.87</w:t>
            </w:r>
          </w:p>
        </w:tc>
        <w:tc>
          <w:tcPr>
            <w:tcW w:w="0" w:type="auto"/>
          </w:tcPr>
          <w:p w14:paraId="6E6CAC1A" w14:textId="77777777" w:rsidR="00605664" w:rsidRDefault="00ED3B1B">
            <w:pPr>
              <w:jc w:val="right"/>
            </w:pPr>
            <w:r>
              <w:t>0.03</w:t>
            </w:r>
          </w:p>
        </w:tc>
        <w:tc>
          <w:tcPr>
            <w:tcW w:w="0" w:type="auto"/>
          </w:tcPr>
          <w:p w14:paraId="5A135DAD" w14:textId="77777777" w:rsidR="00605664" w:rsidRDefault="00ED3B1B">
            <w:pPr>
              <w:jc w:val="right"/>
            </w:pPr>
            <w:r>
              <w:t>0.06</w:t>
            </w:r>
          </w:p>
        </w:tc>
      </w:tr>
      <w:tr w:rsidR="00605664" w14:paraId="4FCD2F15" w14:textId="77777777" w:rsidTr="00355120">
        <w:tc>
          <w:tcPr>
            <w:tcW w:w="0" w:type="auto"/>
          </w:tcPr>
          <w:p w14:paraId="226F99C0" w14:textId="77777777" w:rsidR="00605664" w:rsidRDefault="00ED3B1B">
            <w:pPr>
              <w:jc w:val="left"/>
            </w:pPr>
            <w:r>
              <w:t>Chagas disease (American trypanosomiasis)</w:t>
            </w:r>
          </w:p>
        </w:tc>
        <w:tc>
          <w:tcPr>
            <w:tcW w:w="0" w:type="auto"/>
          </w:tcPr>
          <w:p w14:paraId="2E6A0CE1" w14:textId="77777777" w:rsidR="00605664" w:rsidRDefault="00ED3B1B">
            <w:pPr>
              <w:jc w:val="right"/>
            </w:pPr>
            <w:r>
              <w:t>0.88</w:t>
            </w:r>
          </w:p>
        </w:tc>
        <w:tc>
          <w:tcPr>
            <w:tcW w:w="0" w:type="auto"/>
          </w:tcPr>
          <w:p w14:paraId="357CDB12" w14:textId="77777777" w:rsidR="00605664" w:rsidRDefault="00ED3B1B">
            <w:pPr>
              <w:jc w:val="right"/>
            </w:pPr>
            <w:r>
              <w:t>0.83</w:t>
            </w:r>
          </w:p>
        </w:tc>
        <w:tc>
          <w:tcPr>
            <w:tcW w:w="0" w:type="auto"/>
          </w:tcPr>
          <w:p w14:paraId="11ED1862" w14:textId="77777777" w:rsidR="00605664" w:rsidRDefault="00ED3B1B">
            <w:pPr>
              <w:jc w:val="right"/>
            </w:pPr>
            <w:r>
              <w:t>0.05</w:t>
            </w:r>
          </w:p>
        </w:tc>
      </w:tr>
      <w:tr w:rsidR="00605664" w14:paraId="5C607E8A" w14:textId="77777777" w:rsidTr="00355120">
        <w:tc>
          <w:tcPr>
            <w:tcW w:w="0" w:type="auto"/>
          </w:tcPr>
          <w:p w14:paraId="0D941D69" w14:textId="77777777" w:rsidR="00605664" w:rsidRDefault="00ED3B1B">
            <w:pPr>
              <w:jc w:val="left"/>
            </w:pPr>
            <w:r>
              <w:t>Hepatitis C</w:t>
            </w:r>
          </w:p>
        </w:tc>
        <w:tc>
          <w:tcPr>
            <w:tcW w:w="0" w:type="auto"/>
          </w:tcPr>
          <w:p w14:paraId="06390463" w14:textId="77777777" w:rsidR="00605664" w:rsidRDefault="00ED3B1B">
            <w:pPr>
              <w:jc w:val="right"/>
            </w:pPr>
            <w:r>
              <w:t>0.90</w:t>
            </w:r>
          </w:p>
        </w:tc>
        <w:tc>
          <w:tcPr>
            <w:tcW w:w="0" w:type="auto"/>
          </w:tcPr>
          <w:p w14:paraId="546A0921" w14:textId="77777777" w:rsidR="00605664" w:rsidRDefault="00ED3B1B">
            <w:pPr>
              <w:jc w:val="right"/>
            </w:pPr>
            <w:r>
              <w:t>0.08</w:t>
            </w:r>
          </w:p>
        </w:tc>
        <w:tc>
          <w:tcPr>
            <w:tcW w:w="0" w:type="auto"/>
          </w:tcPr>
          <w:p w14:paraId="02ED158D" w14:textId="77777777" w:rsidR="00605664" w:rsidRDefault="00ED3B1B">
            <w:pPr>
              <w:jc w:val="right"/>
            </w:pPr>
            <w:r>
              <w:t>0.49</w:t>
            </w:r>
          </w:p>
        </w:tc>
      </w:tr>
      <w:tr w:rsidR="00605664" w14:paraId="5BF638DC" w14:textId="77777777" w:rsidTr="00355120">
        <w:tc>
          <w:tcPr>
            <w:tcW w:w="0" w:type="auto"/>
          </w:tcPr>
          <w:p w14:paraId="7CE35670" w14:textId="77777777" w:rsidR="00605664" w:rsidRDefault="00ED3B1B">
            <w:pPr>
              <w:jc w:val="left"/>
            </w:pPr>
            <w:r>
              <w:t>Phosphatidylinositol signaling system</w:t>
            </w:r>
          </w:p>
        </w:tc>
        <w:tc>
          <w:tcPr>
            <w:tcW w:w="0" w:type="auto"/>
          </w:tcPr>
          <w:p w14:paraId="38780385" w14:textId="77777777" w:rsidR="00605664" w:rsidRDefault="00ED3B1B">
            <w:pPr>
              <w:jc w:val="right"/>
            </w:pPr>
            <w:r>
              <w:t>0.90</w:t>
            </w:r>
          </w:p>
        </w:tc>
        <w:tc>
          <w:tcPr>
            <w:tcW w:w="0" w:type="auto"/>
          </w:tcPr>
          <w:p w14:paraId="6F2BD078" w14:textId="77777777" w:rsidR="00605664" w:rsidRDefault="00ED3B1B">
            <w:pPr>
              <w:jc w:val="right"/>
            </w:pPr>
            <w:r>
              <w:t>0.10</w:t>
            </w:r>
          </w:p>
        </w:tc>
        <w:tc>
          <w:tcPr>
            <w:tcW w:w="0" w:type="auto"/>
          </w:tcPr>
          <w:p w14:paraId="7EE96C8C" w14:textId="77777777" w:rsidR="00605664" w:rsidRDefault="00ED3B1B">
            <w:pPr>
              <w:jc w:val="right"/>
            </w:pPr>
            <w:r>
              <w:t>0.53</w:t>
            </w:r>
          </w:p>
        </w:tc>
      </w:tr>
      <w:tr w:rsidR="00605664" w14:paraId="1DD3CBF1" w14:textId="77777777" w:rsidTr="00355120">
        <w:tc>
          <w:tcPr>
            <w:tcW w:w="0" w:type="auto"/>
          </w:tcPr>
          <w:p w14:paraId="0FF02F75" w14:textId="77777777" w:rsidR="00605664" w:rsidRDefault="00ED3B1B">
            <w:pPr>
              <w:jc w:val="left"/>
            </w:pPr>
            <w:r>
              <w:t>Type I diabetes mellitus</w:t>
            </w:r>
          </w:p>
        </w:tc>
        <w:tc>
          <w:tcPr>
            <w:tcW w:w="0" w:type="auto"/>
          </w:tcPr>
          <w:p w14:paraId="0C5965B0" w14:textId="77777777" w:rsidR="00605664" w:rsidRDefault="00ED3B1B">
            <w:pPr>
              <w:jc w:val="right"/>
            </w:pPr>
            <w:r>
              <w:t>0.96</w:t>
            </w:r>
          </w:p>
        </w:tc>
        <w:tc>
          <w:tcPr>
            <w:tcW w:w="0" w:type="auto"/>
          </w:tcPr>
          <w:p w14:paraId="5C9EBDAB" w14:textId="77777777" w:rsidR="00605664" w:rsidRDefault="00ED3B1B">
            <w:pPr>
              <w:jc w:val="right"/>
            </w:pPr>
            <w:r>
              <w:t>0.50</w:t>
            </w:r>
          </w:p>
        </w:tc>
        <w:tc>
          <w:tcPr>
            <w:tcW w:w="0" w:type="auto"/>
          </w:tcPr>
          <w:p w14:paraId="50DF33D1" w14:textId="77777777" w:rsidR="00605664" w:rsidRDefault="00ED3B1B">
            <w:pPr>
              <w:jc w:val="right"/>
            </w:pPr>
            <w:r>
              <w:t>0.30</w:t>
            </w:r>
          </w:p>
        </w:tc>
      </w:tr>
      <w:tr w:rsidR="00605664" w14:paraId="3D103506" w14:textId="77777777" w:rsidTr="00355120">
        <w:tc>
          <w:tcPr>
            <w:tcW w:w="0" w:type="auto"/>
          </w:tcPr>
          <w:p w14:paraId="6143AF6B" w14:textId="77777777" w:rsidR="00605664" w:rsidRDefault="00ED3B1B">
            <w:pPr>
              <w:jc w:val="left"/>
            </w:pPr>
            <w:r>
              <w:t>Inositol phosphate metabolism</w:t>
            </w:r>
          </w:p>
        </w:tc>
        <w:tc>
          <w:tcPr>
            <w:tcW w:w="0" w:type="auto"/>
          </w:tcPr>
          <w:p w14:paraId="7CAD9806" w14:textId="77777777" w:rsidR="00605664" w:rsidRDefault="00ED3B1B">
            <w:pPr>
              <w:jc w:val="right"/>
            </w:pPr>
            <w:r>
              <w:t>0.97</w:t>
            </w:r>
          </w:p>
        </w:tc>
        <w:tc>
          <w:tcPr>
            <w:tcW w:w="0" w:type="auto"/>
          </w:tcPr>
          <w:p w14:paraId="2AAE1D8F" w14:textId="77777777" w:rsidR="00605664" w:rsidRDefault="00ED3B1B">
            <w:pPr>
              <w:jc w:val="right"/>
            </w:pPr>
            <w:r>
              <w:t>0.65</w:t>
            </w:r>
          </w:p>
        </w:tc>
        <w:tc>
          <w:tcPr>
            <w:tcW w:w="0" w:type="auto"/>
          </w:tcPr>
          <w:p w14:paraId="74B0C8B1" w14:textId="77777777" w:rsidR="00605664" w:rsidRDefault="00ED3B1B">
            <w:pPr>
              <w:jc w:val="right"/>
            </w:pPr>
            <w:r>
              <w:t>0.02</w:t>
            </w:r>
          </w:p>
        </w:tc>
      </w:tr>
      <w:tr w:rsidR="00605664" w14:paraId="4C3109E6" w14:textId="77777777" w:rsidTr="00355120">
        <w:tc>
          <w:tcPr>
            <w:tcW w:w="0" w:type="auto"/>
          </w:tcPr>
          <w:p w14:paraId="31CEF16F" w14:textId="77777777" w:rsidR="00605664" w:rsidRDefault="00ED3B1B">
            <w:pPr>
              <w:jc w:val="left"/>
            </w:pPr>
            <w:proofErr w:type="spellStart"/>
            <w:r>
              <w:t>Adipocytokine</w:t>
            </w:r>
            <w:proofErr w:type="spellEnd"/>
            <w:r>
              <w:t xml:space="preserve"> signaling pathway</w:t>
            </w:r>
          </w:p>
        </w:tc>
        <w:tc>
          <w:tcPr>
            <w:tcW w:w="0" w:type="auto"/>
          </w:tcPr>
          <w:p w14:paraId="6B110963" w14:textId="77777777" w:rsidR="00605664" w:rsidRDefault="00ED3B1B">
            <w:pPr>
              <w:jc w:val="right"/>
            </w:pPr>
            <w:r>
              <w:t>0.99</w:t>
            </w:r>
          </w:p>
        </w:tc>
        <w:tc>
          <w:tcPr>
            <w:tcW w:w="0" w:type="auto"/>
          </w:tcPr>
          <w:p w14:paraId="07A2018C" w14:textId="77777777" w:rsidR="00605664" w:rsidRDefault="00ED3B1B">
            <w:pPr>
              <w:jc w:val="right"/>
            </w:pPr>
            <w:r>
              <w:t>0.00</w:t>
            </w:r>
          </w:p>
        </w:tc>
        <w:tc>
          <w:tcPr>
            <w:tcW w:w="0" w:type="auto"/>
          </w:tcPr>
          <w:p w14:paraId="6D21FE98" w14:textId="77777777" w:rsidR="00605664" w:rsidRDefault="00ED3B1B">
            <w:pPr>
              <w:jc w:val="right"/>
            </w:pPr>
            <w:r>
              <w:t>0.00</w:t>
            </w:r>
          </w:p>
        </w:tc>
      </w:tr>
    </w:tbl>
    <w:p w14:paraId="10559FFD" w14:textId="77777777" w:rsidR="00605664" w:rsidRDefault="00ED3B1B">
      <w:pPr>
        <w:pStyle w:val="Heading1"/>
      </w:pPr>
      <w:bookmarkStart w:id="188" w:name="figure-legends"/>
      <w:bookmarkEnd w:id="188"/>
      <w:r>
        <w:lastRenderedPageBreak/>
        <w:t>FIGURE LEGENDS</w:t>
      </w:r>
    </w:p>
    <w:p w14:paraId="2B6F1E7C" w14:textId="79533676" w:rsidR="00137D32" w:rsidRDefault="00ED3B1B">
      <w:r w:rsidRPr="001933CC">
        <w:rPr>
          <w:b/>
          <w:bCs/>
        </w:rPr>
        <w:t>Figure 1</w:t>
      </w:r>
      <w:r>
        <w:t xml:space="preserve">. </w:t>
      </w:r>
      <w:r w:rsidR="00DF087D" w:rsidRPr="00011D21">
        <w:rPr>
          <w:b/>
        </w:rPr>
        <w:t xml:space="preserve">Analysis </w:t>
      </w:r>
      <w:r w:rsidR="00DF087D">
        <w:rPr>
          <w:b/>
          <w:lang w:eastAsia="ko-KR"/>
        </w:rPr>
        <w:t>w</w:t>
      </w:r>
      <w:r w:rsidR="00843F8F">
        <w:rPr>
          <w:b/>
          <w:lang w:eastAsia="ko-KR"/>
        </w:rPr>
        <w:t xml:space="preserve">orkflow and characterization of </w:t>
      </w:r>
      <w:proofErr w:type="spellStart"/>
      <w:r w:rsidR="00843F8F">
        <w:rPr>
          <w:b/>
          <w:lang w:eastAsia="ko-KR"/>
        </w:rPr>
        <w:t>adipogenic</w:t>
      </w:r>
      <w:proofErr w:type="spellEnd"/>
      <w:r w:rsidR="00843F8F">
        <w:rPr>
          <w:b/>
          <w:lang w:eastAsia="ko-KR"/>
        </w:rPr>
        <w:t xml:space="preserve"> and </w:t>
      </w:r>
      <w:proofErr w:type="spellStart"/>
      <w:r w:rsidR="00843F8F">
        <w:rPr>
          <w:b/>
          <w:lang w:eastAsia="ko-KR"/>
        </w:rPr>
        <w:t>lipogenic</w:t>
      </w:r>
      <w:proofErr w:type="spellEnd"/>
      <w:r w:rsidR="00843F8F">
        <w:rPr>
          <w:b/>
          <w:lang w:eastAsia="ko-KR"/>
        </w:rPr>
        <w:t xml:space="preserve"> markers</w:t>
      </w:r>
      <w:r w:rsidRPr="00D614E5">
        <w:rPr>
          <w:b/>
        </w:rPr>
        <w:t xml:space="preserve">. </w:t>
      </w:r>
      <w:r w:rsidR="00086412" w:rsidRPr="00D614E5">
        <w:rPr>
          <w:b/>
        </w:rPr>
        <w:t>(A)</w:t>
      </w:r>
      <w:r w:rsidR="00086412">
        <w:t xml:space="preserve"> </w:t>
      </w:r>
      <w:r w:rsidR="000738DA">
        <w:rPr>
          <w:rFonts w:hint="eastAsia"/>
          <w:lang w:eastAsia="ko-KR"/>
        </w:rPr>
        <w:t>A</w:t>
      </w:r>
      <w:r w:rsidR="000738DA">
        <w:rPr>
          <w:lang w:eastAsia="ko-KR"/>
        </w:rPr>
        <w:t xml:space="preserve"> </w:t>
      </w:r>
      <w:proofErr w:type="spellStart"/>
      <w:r w:rsidR="000738DA">
        <w:rPr>
          <w:lang w:eastAsia="ko-KR"/>
        </w:rPr>
        <w:t>digram</w:t>
      </w:r>
      <w:proofErr w:type="spellEnd"/>
      <w:r w:rsidR="000738DA">
        <w:rPr>
          <w:lang w:eastAsia="ko-KR"/>
        </w:rPr>
        <w:t xml:space="preserve"> of the</w:t>
      </w:r>
      <w:r w:rsidR="000738DA">
        <w:rPr>
          <w:rFonts w:hint="eastAsia"/>
          <w:lang w:eastAsia="ko-KR"/>
        </w:rPr>
        <w:t xml:space="preserve"> </w:t>
      </w:r>
      <w:r w:rsidR="00DE5371">
        <w:rPr>
          <w:rFonts w:hint="eastAsia"/>
          <w:lang w:eastAsia="ko-KR"/>
        </w:rPr>
        <w:t xml:space="preserve">overall workflow </w:t>
      </w:r>
      <w:r w:rsidR="000738DA">
        <w:rPr>
          <w:lang w:eastAsia="ko-KR"/>
        </w:rPr>
        <w:t>of the</w:t>
      </w:r>
      <w:r w:rsidR="00843F8F">
        <w:rPr>
          <w:lang w:eastAsia="ko-KR"/>
        </w:rPr>
        <w:t xml:space="preserve"> study</w:t>
      </w:r>
      <w:r w:rsidR="00DE5371">
        <w:rPr>
          <w:rFonts w:hint="eastAsia"/>
          <w:lang w:eastAsia="ko-KR"/>
        </w:rPr>
        <w:t xml:space="preserve">. </w:t>
      </w:r>
      <w:r w:rsidR="00086412" w:rsidRPr="00D614E5">
        <w:rPr>
          <w:b/>
        </w:rPr>
        <w:t>(B</w:t>
      </w:r>
      <w:r w:rsidR="009955C6" w:rsidRPr="00D614E5">
        <w:rPr>
          <w:b/>
        </w:rPr>
        <w:t>)</w:t>
      </w:r>
      <w:r w:rsidR="009955C6">
        <w:t xml:space="preserve"> </w:t>
      </w:r>
      <w:r w:rsidR="00DE5371">
        <w:t xml:space="preserve">Characterization of </w:t>
      </w:r>
      <w:r w:rsidR="00BE67EC">
        <w:t xml:space="preserve">three </w:t>
      </w:r>
      <w:r w:rsidR="00DE5371">
        <w:t>adipocyte differentiation markers</w:t>
      </w:r>
      <w:r w:rsidR="00BE67EC">
        <w:t xml:space="preserve"> and a control</w:t>
      </w:r>
      <w:r w:rsidR="00DE5371">
        <w:t xml:space="preserve"> in two developmental stages (control proliferating cells and differentiating cells)</w:t>
      </w:r>
      <w:r w:rsidR="00E24315">
        <w:t xml:space="preserve"> are shown as bars</w:t>
      </w:r>
      <w:r w:rsidR="00DE5371">
        <w:rPr>
          <w:rFonts w:hint="eastAsia"/>
          <w:lang w:eastAsia="ko-KR"/>
        </w:rPr>
        <w:t>.</w:t>
      </w:r>
      <w:r w:rsidR="000738DA">
        <w:rPr>
          <w:lang w:eastAsia="ko-KR"/>
        </w:rPr>
        <w:t xml:space="preserve"> </w:t>
      </w:r>
      <w:r w:rsidR="00DE5371" w:rsidRPr="00D614E5">
        <w:rPr>
          <w:rFonts w:hint="eastAsia"/>
          <w:b/>
          <w:lang w:eastAsia="ko-KR"/>
        </w:rPr>
        <w:t>(</w:t>
      </w:r>
      <w:r w:rsidR="00A70B43" w:rsidRPr="00D614E5">
        <w:rPr>
          <w:rFonts w:hint="eastAsia"/>
          <w:b/>
          <w:lang w:eastAsia="ko-KR"/>
        </w:rPr>
        <w:t>C</w:t>
      </w:r>
      <w:r w:rsidR="00DE5371" w:rsidRPr="00D614E5">
        <w:rPr>
          <w:rFonts w:hint="eastAsia"/>
          <w:b/>
          <w:lang w:eastAsia="ko-KR"/>
        </w:rPr>
        <w:t>)</w:t>
      </w:r>
      <w:r w:rsidR="00DE5371">
        <w:t xml:space="preserve"> Characterization of </w:t>
      </w:r>
      <w:r w:rsidR="00E24315">
        <w:t xml:space="preserve">ten </w:t>
      </w:r>
      <w:r w:rsidR="00DE5371">
        <w:t>lipogenesis markers</w:t>
      </w:r>
      <w:r w:rsidR="00E24315">
        <w:t xml:space="preserve"> and a control</w:t>
      </w:r>
      <w:r w:rsidR="00A70B43">
        <w:t xml:space="preserve"> </w:t>
      </w:r>
      <w:r w:rsidR="00DE5371">
        <w:t xml:space="preserve">in four developmental stages (proliferation, quiescence, clonal expansion, and differentiation) </w:t>
      </w:r>
      <w:r w:rsidR="00A70B43">
        <w:rPr>
          <w:rFonts w:hint="eastAsia"/>
          <w:lang w:eastAsia="ko-KR"/>
        </w:rPr>
        <w:t>were</w:t>
      </w:r>
      <w:r w:rsidR="00A70B43">
        <w:t xml:space="preserve"> shown as </w:t>
      </w:r>
      <w:r w:rsidR="00A70B43">
        <w:rPr>
          <w:rFonts w:hint="eastAsia"/>
          <w:lang w:eastAsia="ko-KR"/>
        </w:rPr>
        <w:t xml:space="preserve">individual </w:t>
      </w:r>
      <w:r w:rsidR="00A70B43">
        <w:t>lines</w:t>
      </w:r>
      <w:r w:rsidR="00A70B43">
        <w:rPr>
          <w:rFonts w:hint="eastAsia"/>
          <w:lang w:eastAsia="ko-KR"/>
        </w:rPr>
        <w:t xml:space="preserve">. </w:t>
      </w:r>
      <w:proofErr w:type="spellStart"/>
      <w:r w:rsidR="000738DA" w:rsidRPr="00F63A79">
        <w:rPr>
          <w:i/>
        </w:rPr>
        <w:t>Gapdh</w:t>
      </w:r>
      <w:proofErr w:type="spellEnd"/>
      <w:r w:rsidR="000738DA">
        <w:t xml:space="preserve">; </w:t>
      </w:r>
      <w:r w:rsidR="000738DA" w:rsidRPr="000738DA">
        <w:rPr>
          <w:lang w:eastAsia="ko-KR"/>
        </w:rPr>
        <w:t>Glyceraldehyde-3-Phosphate Dehydrogenase</w:t>
      </w:r>
      <w:r w:rsidR="000738DA">
        <w:rPr>
          <w:lang w:eastAsia="ko-KR"/>
        </w:rPr>
        <w:t>,</w:t>
      </w:r>
      <w:r w:rsidR="000738DA">
        <w:rPr>
          <w:rFonts w:hint="eastAsia"/>
          <w:lang w:eastAsia="ko-KR"/>
        </w:rPr>
        <w:t xml:space="preserve"> </w:t>
      </w:r>
      <w:proofErr w:type="spellStart"/>
      <w:r w:rsidR="000738DA">
        <w:rPr>
          <w:i/>
        </w:rPr>
        <w:t>Cebpa</w:t>
      </w:r>
      <w:proofErr w:type="spellEnd"/>
      <w:r w:rsidR="000738DA">
        <w:t xml:space="preserve">, CCAAT/enhancer binding protein (C/EBP), alpha; </w:t>
      </w:r>
      <w:proofErr w:type="spellStart"/>
      <w:r w:rsidR="000738DA">
        <w:rPr>
          <w:i/>
        </w:rPr>
        <w:t>Lpl</w:t>
      </w:r>
      <w:proofErr w:type="spellEnd"/>
      <w:r w:rsidR="000738DA">
        <w:t xml:space="preserve">, lipoprotein lipase; </w:t>
      </w:r>
      <w:proofErr w:type="spellStart"/>
      <w:r w:rsidR="000738DA">
        <w:rPr>
          <w:i/>
        </w:rPr>
        <w:t>Pparg</w:t>
      </w:r>
      <w:proofErr w:type="spellEnd"/>
      <w:r w:rsidR="000738DA">
        <w:t>, peroxisome proliferator activated receptor gamma</w:t>
      </w:r>
      <w:r w:rsidR="000738DA">
        <w:rPr>
          <w:rFonts w:hint="eastAsia"/>
          <w:lang w:eastAsia="ko-KR"/>
        </w:rPr>
        <w:t xml:space="preserve">, </w:t>
      </w:r>
      <w:proofErr w:type="spellStart"/>
      <w:r w:rsidR="00DE5371">
        <w:rPr>
          <w:i/>
        </w:rPr>
        <w:t>Acaca</w:t>
      </w:r>
      <w:proofErr w:type="spellEnd"/>
      <w:r w:rsidR="00DE5371">
        <w:t xml:space="preserve">, Acetyl-CoA Carboxylase Alpha; </w:t>
      </w:r>
      <w:proofErr w:type="spellStart"/>
      <w:r w:rsidR="00DE5371">
        <w:rPr>
          <w:i/>
        </w:rPr>
        <w:t>Acly</w:t>
      </w:r>
      <w:proofErr w:type="spellEnd"/>
      <w:r w:rsidR="00DE5371">
        <w:t xml:space="preserve">, ATP Citrate </w:t>
      </w:r>
      <w:proofErr w:type="spellStart"/>
      <w:r w:rsidR="00DE5371">
        <w:t>Lyase</w:t>
      </w:r>
      <w:proofErr w:type="spellEnd"/>
      <w:r w:rsidR="00DE5371">
        <w:t xml:space="preserve">; </w:t>
      </w:r>
      <w:proofErr w:type="spellStart"/>
      <w:r w:rsidR="00DE5371">
        <w:rPr>
          <w:i/>
        </w:rPr>
        <w:t>Dgat</w:t>
      </w:r>
      <w:proofErr w:type="spellEnd"/>
      <w:r w:rsidR="00DE5371">
        <w:t xml:space="preserve">, Diacylglycerol O-Acyltransferase; </w:t>
      </w:r>
      <w:r w:rsidR="00DE5371">
        <w:rPr>
          <w:i/>
        </w:rPr>
        <w:t>Elov6</w:t>
      </w:r>
      <w:r w:rsidR="00DE5371">
        <w:t xml:space="preserve">, Fatty Acid </w:t>
      </w:r>
      <w:proofErr w:type="spellStart"/>
      <w:r w:rsidR="00DE5371">
        <w:t>Elongase</w:t>
      </w:r>
      <w:proofErr w:type="spellEnd"/>
      <w:r w:rsidR="00DE5371">
        <w:t xml:space="preserve"> 6; </w:t>
      </w:r>
      <w:proofErr w:type="spellStart"/>
      <w:r w:rsidR="00DE5371">
        <w:rPr>
          <w:i/>
        </w:rPr>
        <w:t>Fasn</w:t>
      </w:r>
      <w:proofErr w:type="spellEnd"/>
      <w:r w:rsidR="00DE5371">
        <w:t xml:space="preserve">, Fatty Acid Synthase; </w:t>
      </w:r>
      <w:proofErr w:type="spellStart"/>
      <w:r w:rsidR="00DE5371">
        <w:rPr>
          <w:i/>
        </w:rPr>
        <w:t>Scd</w:t>
      </w:r>
      <w:proofErr w:type="spellEnd"/>
      <w:r w:rsidR="00DE5371">
        <w:t xml:space="preserve">, </w:t>
      </w:r>
      <w:proofErr w:type="spellStart"/>
      <w:r w:rsidR="00DE5371">
        <w:t>Stearoyl</w:t>
      </w:r>
      <w:proofErr w:type="spellEnd"/>
      <w:r w:rsidR="00DE5371">
        <w:t>-CoA Desaturase.</w:t>
      </w:r>
      <w:r w:rsidR="00A70B43">
        <w:rPr>
          <w:rFonts w:hint="eastAsia"/>
          <w:lang w:eastAsia="ko-KR"/>
        </w:rPr>
        <w:t xml:space="preserve"> </w:t>
      </w:r>
    </w:p>
    <w:p w14:paraId="225458B4" w14:textId="77777777" w:rsidR="006466AC" w:rsidRDefault="006466AC"/>
    <w:p w14:paraId="0DF9833C" w14:textId="5EF40374" w:rsidR="0011444D" w:rsidRDefault="00ED3B1B" w:rsidP="0011444D">
      <w:r w:rsidRPr="001933CC">
        <w:rPr>
          <w:b/>
          <w:bCs/>
        </w:rPr>
        <w:t>Figure 2</w:t>
      </w:r>
      <w:r>
        <w:t xml:space="preserve">. </w:t>
      </w:r>
      <w:r w:rsidR="00843F8F">
        <w:rPr>
          <w:b/>
        </w:rPr>
        <w:t xml:space="preserve">Differential expression of autophagy-related genes and exons during adipocyte </w:t>
      </w:r>
      <w:r w:rsidR="00307D16">
        <w:rPr>
          <w:b/>
        </w:rPr>
        <w:t>differentiation</w:t>
      </w:r>
      <w:r w:rsidRPr="00D614E5">
        <w:rPr>
          <w:b/>
        </w:rPr>
        <w:t xml:space="preserve">. </w:t>
      </w:r>
      <w:r w:rsidR="00843F8F">
        <w:t>Raw reads of 8 MDI-induced 3T3-L1 RNA-</w:t>
      </w:r>
      <w:proofErr w:type="spellStart"/>
      <w:r w:rsidR="00843F8F">
        <w:t>seq</w:t>
      </w:r>
      <w:proofErr w:type="spellEnd"/>
      <w:r w:rsidR="00843F8F">
        <w:t xml:space="preserve"> samples were aligned to the mm10 reference genome using HISAT2. Aligned reads were counted at feature; gene or exon level using </w:t>
      </w:r>
      <w:proofErr w:type="spellStart"/>
      <w:r w:rsidR="00843F8F">
        <w:t>HTSeq</w:t>
      </w:r>
      <w:proofErr w:type="spellEnd"/>
      <w:r w:rsidR="00843F8F">
        <w:t xml:space="preserve">. Autophagy-related features were identified using the gene ontology term (autophagy) in the mouse organism annotation package </w:t>
      </w:r>
      <w:proofErr w:type="spellStart"/>
      <w:r w:rsidR="00843F8F">
        <w:t>org.Mm.eg.db</w:t>
      </w:r>
      <w:proofErr w:type="spellEnd"/>
      <w:r w:rsidR="00843F8F">
        <w:t>. Feature counts were used to conduct pairwise comparisons between developmental stages (quiescence, clonal expansion and differentiation) and the control stage (proliferation).</w:t>
      </w:r>
      <w:r w:rsidR="00843F8F" w:rsidRPr="00D614E5">
        <w:rPr>
          <w:rFonts w:hint="eastAsia"/>
          <w:b/>
          <w:lang w:eastAsia="ko-KR"/>
        </w:rPr>
        <w:t xml:space="preserve"> (</w:t>
      </w:r>
      <w:r w:rsidR="00843F8F">
        <w:rPr>
          <w:b/>
          <w:lang w:eastAsia="ko-KR"/>
        </w:rPr>
        <w:t>A</w:t>
      </w:r>
      <w:r w:rsidR="00843F8F" w:rsidRPr="00D614E5">
        <w:rPr>
          <w:rFonts w:hint="eastAsia"/>
          <w:b/>
          <w:lang w:eastAsia="ko-KR"/>
        </w:rPr>
        <w:t>)</w:t>
      </w:r>
      <w:r w:rsidR="00843F8F">
        <w:rPr>
          <w:rFonts w:hint="eastAsia"/>
          <w:lang w:eastAsia="ko-KR"/>
        </w:rPr>
        <w:t xml:space="preserve"> </w:t>
      </w:r>
      <w:r w:rsidR="00843F8F">
        <w:t xml:space="preserve">A summary of DESeq2 differential expression analysis of (n = 131) autophagy-related genes. </w:t>
      </w:r>
      <w:r w:rsidR="00843F8F" w:rsidRPr="00D614E5">
        <w:rPr>
          <w:b/>
        </w:rPr>
        <w:t>(</w:t>
      </w:r>
      <w:r w:rsidR="00843F8F">
        <w:rPr>
          <w:b/>
          <w:lang w:eastAsia="ko-KR"/>
        </w:rPr>
        <w:t>B</w:t>
      </w:r>
      <w:r w:rsidR="00843F8F" w:rsidRPr="00D614E5">
        <w:rPr>
          <w:b/>
        </w:rPr>
        <w:t>)</w:t>
      </w:r>
      <w:r w:rsidR="00843F8F">
        <w:t xml:space="preserve"> A summary of </w:t>
      </w:r>
      <w:proofErr w:type="spellStart"/>
      <w:r w:rsidR="00843F8F">
        <w:t>DEXSeq</w:t>
      </w:r>
      <w:proofErr w:type="spellEnd"/>
      <w:r w:rsidR="00843F8F">
        <w:t xml:space="preserve"> differential exon usage of (n =</w:t>
      </w:r>
      <w:r w:rsidR="00843F8F" w:rsidRPr="00C3188C">
        <w:t xml:space="preserve"> 1777</w:t>
      </w:r>
      <w:r w:rsidR="00843F8F">
        <w:t xml:space="preserve">) autophagy-related exons. Venn diagrams show significant features at (adjusted </w:t>
      </w:r>
      <w:r w:rsidR="00843F8F" w:rsidRPr="00A70B43">
        <w:rPr>
          <w:i/>
        </w:rPr>
        <w:t>p</w:t>
      </w:r>
      <w:r w:rsidR="00843F8F">
        <w:t>-value &lt; 0.1).</w:t>
      </w:r>
      <w:r w:rsidR="00843F8F" w:rsidRPr="00D614E5">
        <w:rPr>
          <w:rFonts w:hint="eastAsia"/>
          <w:b/>
          <w:lang w:eastAsia="ko-KR"/>
        </w:rPr>
        <w:t xml:space="preserve"> </w:t>
      </w:r>
      <w:r w:rsidR="00A70B43" w:rsidRPr="00D614E5">
        <w:rPr>
          <w:rFonts w:hint="eastAsia"/>
          <w:b/>
          <w:lang w:eastAsia="ko-KR"/>
        </w:rPr>
        <w:t>(</w:t>
      </w:r>
      <w:r w:rsidR="003C4F01">
        <w:rPr>
          <w:b/>
          <w:lang w:eastAsia="ko-KR"/>
        </w:rPr>
        <w:t>C</w:t>
      </w:r>
      <w:r w:rsidR="00A70B43" w:rsidRPr="00D614E5">
        <w:rPr>
          <w:rFonts w:hint="eastAsia"/>
          <w:b/>
          <w:lang w:eastAsia="ko-KR"/>
        </w:rPr>
        <w:t>)</w:t>
      </w:r>
      <w:r w:rsidR="00A70B43">
        <w:rPr>
          <w:rFonts w:hint="eastAsia"/>
          <w:lang w:eastAsia="ko-KR"/>
        </w:rPr>
        <w:t xml:space="preserve"> </w:t>
      </w:r>
      <w:r w:rsidR="00762E33">
        <w:t>Log</w:t>
      </w:r>
      <w:r w:rsidR="00920D16">
        <w:t>2</w:t>
      </w:r>
      <w:r w:rsidR="00762E33">
        <w:t xml:space="preserve"> gene counts were used to conduct Lik</w:t>
      </w:r>
      <w:r w:rsidR="008838EB">
        <w:rPr>
          <w:rFonts w:hint="eastAsia"/>
          <w:lang w:eastAsia="ko-KR"/>
        </w:rPr>
        <w:t>e</w:t>
      </w:r>
      <w:r w:rsidR="00762E33">
        <w:t xml:space="preserve">lihood Ration Test (LRT) for differential expression among developmental stages; proliferation, quiescence, clonal expansion and differentiation. 35 autophagy-related genes were found significant (adjusted </w:t>
      </w:r>
      <w:r w:rsidR="00762E33" w:rsidRPr="37C97522">
        <w:rPr>
          <w:i/>
          <w:iCs/>
        </w:rPr>
        <w:t>p</w:t>
      </w:r>
      <w:r w:rsidR="00762E33">
        <w:t>-value &lt; 0.1 and log fold-change &gt; 1)</w:t>
      </w:r>
      <w:r w:rsidR="006466AC">
        <w:t xml:space="preserve"> and their scaled counts are shown as a </w:t>
      </w:r>
      <w:proofErr w:type="spellStart"/>
      <w:r w:rsidR="006466AC">
        <w:t>heatmap</w:t>
      </w:r>
      <w:proofErr w:type="spellEnd"/>
      <w:r w:rsidR="006466AC">
        <w:t xml:space="preserve"> (</w:t>
      </w:r>
      <w:r w:rsidR="006466AC" w:rsidRPr="37C97522">
        <w:rPr>
          <w:i/>
          <w:iCs/>
        </w:rPr>
        <w:t>dark green</w:t>
      </w:r>
      <w:r w:rsidR="006466AC">
        <w:t xml:space="preserve"> for high and </w:t>
      </w:r>
      <w:r w:rsidR="006466AC" w:rsidRPr="37C97522">
        <w:rPr>
          <w:i/>
          <w:iCs/>
        </w:rPr>
        <w:t>light green</w:t>
      </w:r>
      <w:r w:rsidR="006466AC">
        <w:t xml:space="preserve"> for low counts). Rows are labeled by official symbols and </w:t>
      </w:r>
      <w:r w:rsidR="006466AC">
        <w:lastRenderedPageBreak/>
        <w:t>columns by the SRA sample identifiers. Sample annotations (time point and induction) are mapped to the corresponding samples by a color key.</w:t>
      </w:r>
      <w:r w:rsidR="0011444D">
        <w:rPr>
          <w:rFonts w:hint="eastAsia"/>
          <w:lang w:eastAsia="ko-KR"/>
        </w:rPr>
        <w:t xml:space="preserve"> </w:t>
      </w:r>
    </w:p>
    <w:p w14:paraId="403928D3" w14:textId="77777777" w:rsidR="006466AC" w:rsidRDefault="006466AC">
      <w:pPr>
        <w:rPr>
          <w:lang w:eastAsia="ko-KR"/>
        </w:rPr>
      </w:pPr>
    </w:p>
    <w:p w14:paraId="5CBF2D87" w14:textId="7FBE4D8F" w:rsidR="00605664" w:rsidRDefault="008C7635" w:rsidP="37C97522">
      <w:r w:rsidRPr="001933CC">
        <w:rPr>
          <w:b/>
          <w:bCs/>
        </w:rPr>
        <w:t>Figure 3.</w:t>
      </w:r>
      <w:r w:rsidRPr="008C7635">
        <w:t xml:space="preserve"> </w:t>
      </w:r>
      <w:r w:rsidRPr="00D614E5">
        <w:rPr>
          <w:b/>
        </w:rPr>
        <w:t>Expression patterns of autophagy-related genes and non-autophagy genes with similar patterns.</w:t>
      </w:r>
      <w:r w:rsidR="00ED3B1B" w:rsidRPr="00D614E5">
        <w:rPr>
          <w:b/>
        </w:rPr>
        <w:t xml:space="preserve"> (</w:t>
      </w:r>
      <w:r w:rsidR="005A4F72" w:rsidRPr="0027577C">
        <w:rPr>
          <w:b/>
          <w:i/>
        </w:rPr>
        <w:t>top</w:t>
      </w:r>
      <w:r w:rsidR="00ED3B1B" w:rsidRPr="00D614E5">
        <w:rPr>
          <w:b/>
        </w:rPr>
        <w:t>)</w:t>
      </w:r>
      <w:r w:rsidR="00ED3B1B">
        <w:t xml:space="preserve"> </w:t>
      </w:r>
      <w:r w:rsidR="000B715A">
        <w:t xml:space="preserve">Autophagy-related genes were identified using the gene ontology term (autophagy) in the mouse organism annotation package </w:t>
      </w:r>
      <w:proofErr w:type="spellStart"/>
      <w:r w:rsidR="000B715A">
        <w:t>org.Mm.eg.db</w:t>
      </w:r>
      <w:proofErr w:type="spellEnd"/>
      <w:r w:rsidR="000B715A">
        <w:t>.</w:t>
      </w:r>
      <w:r w:rsidR="00ED3B1B">
        <w:t xml:space="preserve">, then were clustered using the </w:t>
      </w:r>
      <w:r w:rsidR="00ED3B1B" w:rsidRPr="37C97522">
        <w:rPr>
          <w:i/>
          <w:iCs/>
        </w:rPr>
        <w:t>Manhattan</w:t>
      </w:r>
      <w:r w:rsidR="00ED3B1B">
        <w:t xml:space="preserve"> distance and the </w:t>
      </w:r>
      <w:r w:rsidR="00ED3B1B" w:rsidRPr="37C97522">
        <w:rPr>
          <w:i/>
          <w:iCs/>
        </w:rPr>
        <w:t>c</w:t>
      </w:r>
      <w:r w:rsidR="00ED3B1B">
        <w:t xml:space="preserve">-means algorithm. Each panel represents a distinct cluster (expression profile </w:t>
      </w:r>
      <w:r w:rsidR="006466AC">
        <w:t xml:space="preserve">over </w:t>
      </w:r>
      <w:r w:rsidR="00ED3B1B">
        <w:t xml:space="preserve">time); </w:t>
      </w:r>
      <w:r w:rsidR="00ED3B1B" w:rsidRPr="37C97522">
        <w:rPr>
          <w:i/>
          <w:iCs/>
        </w:rPr>
        <w:t>gray</w:t>
      </w:r>
      <w:r w:rsidR="00ED3B1B">
        <w:t xml:space="preserve"> color indicate</w:t>
      </w:r>
      <w:r w:rsidR="000B715A">
        <w:t>s</w:t>
      </w:r>
      <w:r w:rsidR="00ED3B1B">
        <w:t xml:space="preserve"> the area spanned by the cluster members, and the </w:t>
      </w:r>
      <w:r w:rsidR="00ED3B1B" w:rsidRPr="37C97522">
        <w:rPr>
          <w:i/>
          <w:iCs/>
        </w:rPr>
        <w:t>blue</w:t>
      </w:r>
      <w:r w:rsidR="00ED3B1B">
        <w:t xml:space="preserve"> line is </w:t>
      </w:r>
      <w:r w:rsidR="006466AC">
        <w:t>the linear</w:t>
      </w:r>
      <w:r w:rsidR="00ED3B1B">
        <w:t xml:space="preserve"> trend within </w:t>
      </w:r>
      <w:r w:rsidR="006466AC">
        <w:t xml:space="preserve">the </w:t>
      </w:r>
      <w:r w:rsidR="00ED3B1B">
        <w:t xml:space="preserve">cluster. </w:t>
      </w:r>
      <w:r w:rsidR="00ED3B1B" w:rsidRPr="37C97522">
        <w:rPr>
          <w:i/>
          <w:iCs/>
        </w:rPr>
        <w:t>y</w:t>
      </w:r>
      <w:r w:rsidR="00ED3B1B">
        <w:t xml:space="preserve">-axis </w:t>
      </w:r>
      <w:r w:rsidR="00920D16">
        <w:t xml:space="preserve">represents </w:t>
      </w:r>
      <w:r w:rsidR="00ED3B1B">
        <w:t xml:space="preserve">the standardized expression (mean subtracted and divided by the standard deviation). </w:t>
      </w:r>
      <w:r w:rsidR="00ED3B1B" w:rsidRPr="00D614E5">
        <w:rPr>
          <w:b/>
        </w:rPr>
        <w:t>(</w:t>
      </w:r>
      <w:r w:rsidR="005A4F72" w:rsidRPr="0027577C">
        <w:rPr>
          <w:b/>
          <w:i/>
        </w:rPr>
        <w:t>bottom</w:t>
      </w:r>
      <w:r w:rsidR="00ED3B1B" w:rsidRPr="00D614E5">
        <w:rPr>
          <w:b/>
        </w:rPr>
        <w:t>)</w:t>
      </w:r>
      <w:r w:rsidR="00ED3B1B">
        <w:t xml:space="preserve"> Non-autophagy genes were examined for showing</w:t>
      </w:r>
      <w:r w:rsidR="00920D16">
        <w:t xml:space="preserve"> expression patterns</w:t>
      </w:r>
      <w:r w:rsidR="00ED3B1B">
        <w:t xml:space="preserve"> similar</w:t>
      </w:r>
      <w:r w:rsidR="00920D16">
        <w:t xml:space="preserve"> to the 4 autophag</w:t>
      </w:r>
      <w:r w:rsidR="00355120">
        <w:t>y</w:t>
      </w:r>
      <w:r w:rsidR="00920D16">
        <w:t>-related genes’ clusters</w:t>
      </w:r>
      <w:r w:rsidR="00ED3B1B">
        <w:t xml:space="preserve"> using </w:t>
      </w:r>
      <w:r w:rsidR="00920D16">
        <w:t xml:space="preserve">the </w:t>
      </w:r>
      <w:proofErr w:type="spellStart"/>
      <w:r w:rsidR="00ED3B1B">
        <w:t>genefinder</w:t>
      </w:r>
      <w:proofErr w:type="spellEnd"/>
      <w:r w:rsidR="00ED3B1B">
        <w:t xml:space="preserve"> algorithm in the </w:t>
      </w:r>
      <w:proofErr w:type="spellStart"/>
      <w:r w:rsidR="00ED3B1B">
        <w:t>genefilter</w:t>
      </w:r>
      <w:proofErr w:type="spellEnd"/>
      <w:r w:rsidR="00ED3B1B">
        <w:t xml:space="preserve"> package. The 5 closest genes (indicated by different color lines) within each cluster were selected and shown in separate panels. </w:t>
      </w:r>
      <w:r w:rsidR="00ED3B1B" w:rsidRPr="37C97522">
        <w:rPr>
          <w:i/>
          <w:iCs/>
        </w:rPr>
        <w:t>y</w:t>
      </w:r>
      <w:r w:rsidR="00ED3B1B">
        <w:t xml:space="preserve">-axis </w:t>
      </w:r>
      <w:r w:rsidR="00920D16">
        <w:t xml:space="preserve">represents </w:t>
      </w:r>
      <w:r w:rsidR="00ED3B1B">
        <w:t>the standardized expression (mean subtracted and divided by the standard deviation).</w:t>
      </w:r>
    </w:p>
    <w:p w14:paraId="43392ED6" w14:textId="77777777" w:rsidR="00920D16" w:rsidRDefault="00920D16">
      <w:pPr>
        <w:rPr>
          <w:ins w:id="189" w:author="Mahmoud Ahmed" w:date="2017-10-24T21:26:00Z"/>
        </w:rPr>
      </w:pPr>
    </w:p>
    <w:p w14:paraId="5743FA89" w14:textId="6B24974B" w:rsidR="00C600CF" w:rsidRDefault="00C600CF">
      <w:pPr>
        <w:rPr>
          <w:ins w:id="190" w:author="Mahmoud Ahmed" w:date="2017-10-24T21:26:00Z"/>
          <w:lang w:eastAsia="ko-KR"/>
        </w:rPr>
      </w:pPr>
      <w:ins w:id="191" w:author="Mahmoud Ahmed" w:date="2017-10-24T21:26:00Z">
        <w:r w:rsidRPr="003F3A2A">
          <w:rPr>
            <w:b/>
          </w:rPr>
          <w:t xml:space="preserve">Figure 4. 3T3-L1 </w:t>
        </w:r>
      </w:ins>
      <w:ins w:id="192" w:author="user" w:date="2017-10-25T13:56:00Z">
        <w:r w:rsidR="009F6536">
          <w:rPr>
            <w:rFonts w:hint="eastAsia"/>
            <w:b/>
            <w:lang w:eastAsia="ko-KR"/>
          </w:rPr>
          <w:t>adipocyte differentiation</w:t>
        </w:r>
      </w:ins>
      <w:ins w:id="193" w:author="Mahmoud Ahmed" w:date="2017-10-24T21:26:00Z">
        <w:r w:rsidRPr="003F3A2A">
          <w:rPr>
            <w:b/>
          </w:rPr>
          <w:t xml:space="preserve"> and gene expression validation.</w:t>
        </w:r>
        <w:r>
          <w:t xml:space="preserve"> 3T3-L1 pre-adipocytes were cultured in </w:t>
        </w:r>
      </w:ins>
      <w:ins w:id="194" w:author="Mahmoud Ahmed" w:date="2017-10-24T21:47:00Z">
        <w:r w:rsidR="00B95615">
          <w:t>initiated and</w:t>
        </w:r>
      </w:ins>
      <w:ins w:id="195" w:author="Mahmoud Ahmed" w:date="2017-10-24T21:26:00Z">
        <w:r>
          <w:t xml:space="preserve"> induced by the MDI differentiation mixture. Total RNA</w:t>
        </w:r>
      </w:ins>
      <w:ins w:id="196" w:author="user" w:date="2017-10-25T13:57:00Z">
        <w:r w:rsidR="009F6536">
          <w:rPr>
            <w:rFonts w:hint="eastAsia"/>
            <w:lang w:eastAsia="ko-KR"/>
          </w:rPr>
          <w:t>s</w:t>
        </w:r>
      </w:ins>
      <w:ins w:id="197" w:author="Mahmoud Ahmed" w:date="2017-10-24T21:26:00Z">
        <w:r>
          <w:t xml:space="preserve"> w</w:t>
        </w:r>
      </w:ins>
      <w:ins w:id="198" w:author="user" w:date="2017-10-25T13:58:00Z">
        <w:r w:rsidR="009F6536">
          <w:rPr>
            <w:rFonts w:hint="eastAsia"/>
            <w:lang w:eastAsia="ko-KR"/>
          </w:rPr>
          <w:t>ere</w:t>
        </w:r>
      </w:ins>
      <w:ins w:id="199" w:author="Mahmoud Ahmed" w:date="2017-10-24T21:26:00Z">
        <w:r>
          <w:t xml:space="preserve"> collected at 4 different time points and real-time quantitative PCR was used to quantify the mRNA relative expression. (</w:t>
        </w:r>
        <w:r w:rsidRPr="00D37C63">
          <w:rPr>
            <w:b/>
          </w:rPr>
          <w:t>A</w:t>
        </w:r>
        <w:r>
          <w:t>) Microscopic pictures of the 3T3-L1 cell</w:t>
        </w:r>
      </w:ins>
      <w:ins w:id="200" w:author="user" w:date="2017-10-25T13:59:00Z">
        <w:r w:rsidR="009F6536">
          <w:rPr>
            <w:rFonts w:hint="eastAsia"/>
            <w:lang w:eastAsia="ko-KR"/>
          </w:rPr>
          <w:t>s</w:t>
        </w:r>
      </w:ins>
      <w:ins w:id="201" w:author="Mahmoud Ahmed" w:date="2017-10-24T21:26:00Z">
        <w:r>
          <w:t xml:space="preserve"> at different stages: proliferation (day -2), quiescence (day 0), clonal expansion (10 hours</w:t>
        </w:r>
      </w:ins>
      <w:ins w:id="202" w:author="user" w:date="2017-10-25T13:59:00Z">
        <w:r w:rsidR="009F6536">
          <w:rPr>
            <w:rFonts w:hint="eastAsia"/>
            <w:lang w:eastAsia="ko-KR"/>
          </w:rPr>
          <w:t xml:space="preserve"> after MDI </w:t>
        </w:r>
        <w:proofErr w:type="spellStart"/>
        <w:r w:rsidR="009F6536">
          <w:rPr>
            <w:rFonts w:hint="eastAsia"/>
            <w:lang w:eastAsia="ko-KR"/>
          </w:rPr>
          <w:t>indection</w:t>
        </w:r>
      </w:ins>
      <w:proofErr w:type="spellEnd"/>
      <w:ins w:id="203" w:author="Mahmoud Ahmed" w:date="2017-10-24T21:26:00Z">
        <w:r>
          <w:t>), and differentiation (6 days after MDI induction). (</w:t>
        </w:r>
        <w:r w:rsidRPr="00D37C63">
          <w:rPr>
            <w:b/>
          </w:rPr>
          <w:t>B</w:t>
        </w:r>
        <w:r>
          <w:t xml:space="preserve">) mRNA expression of 4 genes at the same differentiation stages </w:t>
        </w:r>
      </w:ins>
      <w:ins w:id="204" w:author="user" w:date="2017-10-25T14:02:00Z">
        <w:r w:rsidR="009F6536">
          <w:rPr>
            <w:rFonts w:hint="eastAsia"/>
            <w:lang w:eastAsia="ko-KR"/>
          </w:rPr>
          <w:t>w</w:t>
        </w:r>
      </w:ins>
      <w:ins w:id="205" w:author="user" w:date="2017-10-25T14:03:00Z">
        <w:r w:rsidR="001221DF">
          <w:rPr>
            <w:rFonts w:hint="eastAsia"/>
            <w:lang w:eastAsia="ko-KR"/>
          </w:rPr>
          <w:t>as</w:t>
        </w:r>
      </w:ins>
      <w:ins w:id="206" w:author="user" w:date="2017-10-25T14:02:00Z">
        <w:r w:rsidR="009F6536">
          <w:rPr>
            <w:rFonts w:hint="eastAsia"/>
            <w:lang w:eastAsia="ko-KR"/>
          </w:rPr>
          <w:t xml:space="preserve"> </w:t>
        </w:r>
      </w:ins>
      <w:ins w:id="207" w:author="Mahmoud Ahmed" w:date="2017-10-24T21:26:00Z">
        <w:r>
          <w:t xml:space="preserve">normalized to the control gene 18S and </w:t>
        </w:r>
      </w:ins>
      <w:ins w:id="208" w:author="user" w:date="2017-10-25T14:03:00Z">
        <w:r w:rsidR="001221DF">
          <w:rPr>
            <w:rFonts w:hint="eastAsia"/>
            <w:lang w:eastAsia="ko-KR"/>
          </w:rPr>
          <w:t>its</w:t>
        </w:r>
      </w:ins>
      <w:ins w:id="209" w:author="user" w:date="2017-10-25T14:02:00Z">
        <w:r w:rsidR="001221DF">
          <w:rPr>
            <w:rFonts w:hint="eastAsia"/>
            <w:lang w:eastAsia="ko-KR"/>
          </w:rPr>
          <w:t xml:space="preserve"> </w:t>
        </w:r>
      </w:ins>
      <w:ins w:id="210" w:author="Mahmoud Ahmed" w:date="2017-10-24T21:26:00Z">
        <w:r>
          <w:t xml:space="preserve">relative </w:t>
        </w:r>
      </w:ins>
      <w:ins w:id="211" w:author="user" w:date="2017-10-25T14:02:00Z">
        <w:r w:rsidR="001221DF">
          <w:rPr>
            <w:rFonts w:hint="eastAsia"/>
            <w:lang w:eastAsia="ko-KR"/>
          </w:rPr>
          <w:t>expression</w:t>
        </w:r>
      </w:ins>
      <w:ins w:id="212" w:author="user" w:date="2017-10-25T14:03:00Z">
        <w:r w:rsidR="001221DF">
          <w:rPr>
            <w:rFonts w:hint="eastAsia"/>
            <w:lang w:eastAsia="ko-KR"/>
          </w:rPr>
          <w:t xml:space="preserve"> was </w:t>
        </w:r>
        <w:r w:rsidR="001221DF">
          <w:rPr>
            <w:lang w:eastAsia="ko-KR"/>
          </w:rPr>
          <w:t>determined</w:t>
        </w:r>
        <w:r w:rsidR="001221DF">
          <w:rPr>
            <w:rFonts w:hint="eastAsia"/>
            <w:lang w:eastAsia="ko-KR"/>
          </w:rPr>
          <w:t xml:space="preserve"> by comparing </w:t>
        </w:r>
      </w:ins>
      <w:ins w:id="213" w:author="Mahmoud Ahmed" w:date="2017-10-24T21:26:00Z">
        <w:r>
          <w:t>to the first stage (</w:t>
        </w:r>
      </w:ins>
      <w:ins w:id="214" w:author="user" w:date="2017-10-25T13:59:00Z">
        <w:r w:rsidR="009F6536">
          <w:rPr>
            <w:rFonts w:hint="eastAsia"/>
            <w:lang w:eastAsia="ko-KR"/>
          </w:rPr>
          <w:t>p</w:t>
        </w:r>
      </w:ins>
      <w:ins w:id="215" w:author="Mahmoud Ahmed" w:date="2017-10-24T21:26:00Z">
        <w:r>
          <w:t xml:space="preserve">roliferation). </w:t>
        </w:r>
        <w:r w:rsidRPr="00D37C63">
          <w:rPr>
            <w:i/>
          </w:rPr>
          <w:t>Foxo1</w:t>
        </w:r>
        <w:r>
          <w:t xml:space="preserve">, </w:t>
        </w:r>
        <w:proofErr w:type="spellStart"/>
        <w:r>
          <w:t>forkhead</w:t>
        </w:r>
        <w:proofErr w:type="spellEnd"/>
        <w:r>
          <w:t xml:space="preserve"> box O; </w:t>
        </w:r>
        <w:r w:rsidRPr="00D37C63">
          <w:rPr>
            <w:i/>
          </w:rPr>
          <w:t>Pink1</w:t>
        </w:r>
        <w:r>
          <w:t xml:space="preserve">, PTEN induced putative kinase 1; </w:t>
        </w:r>
        <w:r w:rsidRPr="00D37C63">
          <w:rPr>
            <w:i/>
          </w:rPr>
          <w:t>Prkaa2</w:t>
        </w:r>
        <w:r>
          <w:t xml:space="preserve">, protein kinase, AMP-activated, alpha 2 catalytic subunit; </w:t>
        </w:r>
        <w:r w:rsidRPr="00D37C63">
          <w:rPr>
            <w:i/>
          </w:rPr>
          <w:t>Ubqln2</w:t>
        </w:r>
        <w:r>
          <w:t xml:space="preserve">, </w:t>
        </w:r>
        <w:proofErr w:type="spellStart"/>
        <w:r>
          <w:t>ubiquilin</w:t>
        </w:r>
        <w:proofErr w:type="spellEnd"/>
        <w:r>
          <w:t xml:space="preserve"> 2.</w:t>
        </w:r>
      </w:ins>
      <w:ins w:id="216" w:author="user" w:date="2017-10-25T14:40:00Z">
        <w:r w:rsidR="00E9189F">
          <w:rPr>
            <w:rFonts w:hint="eastAsia"/>
            <w:lang w:eastAsia="ko-KR"/>
          </w:rPr>
          <w:t xml:space="preserve"> Lines (</w:t>
        </w:r>
        <w:r w:rsidR="00E9189F" w:rsidRPr="003F3A2A">
          <w:rPr>
            <w:i/>
            <w:lang w:eastAsia="ko-KR"/>
          </w:rPr>
          <w:t>red</w:t>
        </w:r>
        <w:r w:rsidR="00E9189F">
          <w:rPr>
            <w:rFonts w:hint="eastAsia"/>
            <w:lang w:eastAsia="ko-KR"/>
          </w:rPr>
          <w:t xml:space="preserve">) indicate the trend of the mean values of each gene expression at </w:t>
        </w:r>
        <w:bookmarkStart w:id="217" w:name="_GoBack"/>
        <w:bookmarkEnd w:id="217"/>
        <w:r w:rsidR="00E9189F">
          <w:rPr>
            <w:rFonts w:hint="eastAsia"/>
            <w:lang w:eastAsia="ko-KR"/>
          </w:rPr>
          <w:t>the differentiation stages.</w:t>
        </w:r>
      </w:ins>
    </w:p>
    <w:p w14:paraId="25DACAFE" w14:textId="77777777" w:rsidR="00C600CF" w:rsidRDefault="00C600CF"/>
    <w:p w14:paraId="2D426963" w14:textId="4C00F5A5" w:rsidR="00605664" w:rsidRDefault="00ED3B1B" w:rsidP="37C97522">
      <w:r w:rsidRPr="00355120">
        <w:rPr>
          <w:b/>
        </w:rPr>
        <w:lastRenderedPageBreak/>
        <w:t xml:space="preserve">Figure </w:t>
      </w:r>
      <w:ins w:id="218" w:author="Mahmoud Ahmed" w:date="2017-10-24T21:26:00Z">
        <w:r w:rsidR="00C600CF">
          <w:rPr>
            <w:b/>
          </w:rPr>
          <w:t>5</w:t>
        </w:r>
      </w:ins>
      <w:r>
        <w:t xml:space="preserve">. </w:t>
      </w:r>
      <w:r w:rsidRPr="00D614E5">
        <w:rPr>
          <w:b/>
        </w:rPr>
        <w:t>Enrichment of autophagy gene sets during adipocyte differentiation.</w:t>
      </w:r>
      <w:r>
        <w:t xml:space="preserve"> </w:t>
      </w:r>
      <w:r w:rsidR="007D14B5">
        <w:t xml:space="preserve">Autophagy-related genes were identified using the gene ontology term (autophagy) in the mouse organism annotation package </w:t>
      </w:r>
      <w:proofErr w:type="spellStart"/>
      <w:r w:rsidR="007D14B5">
        <w:t>org.Mm.eg.db</w:t>
      </w:r>
      <w:proofErr w:type="spellEnd"/>
      <w:r>
        <w:t xml:space="preserve">. Package </w:t>
      </w:r>
      <w:proofErr w:type="spellStart"/>
      <w:r>
        <w:t>limma</w:t>
      </w:r>
      <w:proofErr w:type="spellEnd"/>
      <w:r>
        <w:t xml:space="preserve"> were used to te</w:t>
      </w:r>
      <w:r w:rsidR="007D14B5">
        <w:t>s</w:t>
      </w:r>
      <w:r>
        <w:t xml:space="preserve">t </w:t>
      </w:r>
      <w:r w:rsidR="007D14B5">
        <w:t>for</w:t>
      </w:r>
      <w:r>
        <w:t xml:space="preserve"> the gene set enrichment by applying the rotation test to the fragment per million</w:t>
      </w:r>
      <w:r w:rsidR="007D14B5">
        <w:t xml:space="preserve"> (fpm)</w:t>
      </w:r>
      <w:r>
        <w:t xml:space="preserve"> matrix and the comparisons between proliferating cells (day 0) and quiescent cells (day 2), clonal expanding cells (10 h after MDI treatment) and differentiating cells (day 6 after MDI treatment). Bars represent the proportion of genes in a gene set (labeled by GO ids) that are deferentially expressed at a certain comparison. Color indicates whether the overall gene set enrichment is significant</w:t>
      </w:r>
      <w:r w:rsidR="007802D0">
        <w:t xml:space="preserve"> (false discovery rate &lt; 0.1)</w:t>
      </w:r>
      <w:r w:rsidRPr="61638A2C">
        <w:t xml:space="preserve"> (</w:t>
      </w:r>
      <w:r w:rsidRPr="37C97522">
        <w:rPr>
          <w:i/>
          <w:iCs/>
        </w:rPr>
        <w:t>green</w:t>
      </w:r>
      <w:r w:rsidR="007802D0" w:rsidRPr="37C97522">
        <w:rPr>
          <w:i/>
          <w:iCs/>
        </w:rPr>
        <w:t xml:space="preserve">, </w:t>
      </w:r>
      <w:r w:rsidR="007802D0" w:rsidRPr="001933CC">
        <w:t>yes</w:t>
      </w:r>
      <w:r w:rsidR="007802D0" w:rsidRPr="61638A2C">
        <w:t xml:space="preserve"> </w:t>
      </w:r>
      <w:r>
        <w:t xml:space="preserve">or </w:t>
      </w:r>
      <w:r w:rsidRPr="37C97522">
        <w:rPr>
          <w:i/>
          <w:iCs/>
        </w:rPr>
        <w:t>red</w:t>
      </w:r>
      <w:r w:rsidR="007802D0" w:rsidRPr="37C97522">
        <w:rPr>
          <w:i/>
          <w:iCs/>
        </w:rPr>
        <w:t xml:space="preserve">, </w:t>
      </w:r>
      <w:r w:rsidR="4A6F25C5" w:rsidRPr="61638A2C">
        <w:t>not</w:t>
      </w:r>
      <w:r w:rsidRPr="61638A2C">
        <w:t>).</w:t>
      </w:r>
    </w:p>
    <w:p w14:paraId="1436793E" w14:textId="77777777" w:rsidR="007802D0" w:rsidRDefault="007802D0"/>
    <w:p w14:paraId="67D1D088" w14:textId="5BDC9AEC" w:rsidR="00605664" w:rsidRDefault="00ED3B1B" w:rsidP="37C97522">
      <w:r w:rsidRPr="001933CC">
        <w:rPr>
          <w:b/>
          <w:bCs/>
        </w:rPr>
        <w:t xml:space="preserve">Figure </w:t>
      </w:r>
      <w:ins w:id="219" w:author="Mahmoud Ahmed" w:date="2017-10-24T21:26:00Z">
        <w:r w:rsidR="00C600CF">
          <w:rPr>
            <w:b/>
            <w:bCs/>
          </w:rPr>
          <w:t>6</w:t>
        </w:r>
      </w:ins>
      <w:r w:rsidRPr="001933CC">
        <w:rPr>
          <w:b/>
          <w:bCs/>
        </w:rPr>
        <w:t xml:space="preserve">. </w:t>
      </w:r>
      <w:r w:rsidRPr="00D614E5">
        <w:rPr>
          <w:b/>
        </w:rPr>
        <w:t>Autophagy KEGG pathway map in proliferating pre-adipocytes and differentiating adipocytes</w:t>
      </w:r>
      <w:r>
        <w:t xml:space="preserve">. Mouse autophagy pathway (04140) graph was obtained from the KEGG pathway database using </w:t>
      </w:r>
      <w:proofErr w:type="spellStart"/>
      <w:r>
        <w:t>pathview</w:t>
      </w:r>
      <w:proofErr w:type="spellEnd"/>
      <w:r>
        <w:t xml:space="preserve"> package. Scaled fragment per million</w:t>
      </w:r>
      <w:r w:rsidR="007802D0">
        <w:t xml:space="preserve"> (fpm)</w:t>
      </w:r>
      <w:r>
        <w:t xml:space="preserve"> of genes were used to map the expression levels (</w:t>
      </w:r>
      <w:r w:rsidRPr="37C97522">
        <w:rPr>
          <w:i/>
          <w:iCs/>
        </w:rPr>
        <w:t>red</w:t>
      </w:r>
      <w:r>
        <w:t xml:space="preserve"> for high and </w:t>
      </w:r>
      <w:r w:rsidRPr="37C97522">
        <w:rPr>
          <w:i/>
          <w:iCs/>
        </w:rPr>
        <w:t>green</w:t>
      </w:r>
      <w:r>
        <w:t xml:space="preserve"> for low) to the graph. Each node is divided to two parts; </w:t>
      </w:r>
      <w:r w:rsidRPr="37C97522">
        <w:rPr>
          <w:i/>
          <w:iCs/>
        </w:rPr>
        <w:t>left</w:t>
      </w:r>
      <w:r>
        <w:t xml:space="preserve">, proliferating pre-adipocytes (day 0) and </w:t>
      </w:r>
      <w:r w:rsidRPr="37C97522">
        <w:rPr>
          <w:i/>
          <w:iCs/>
        </w:rPr>
        <w:t>right</w:t>
      </w:r>
      <w:r>
        <w:t>, differentiating adipocyte cells (day 6 after MDI treatment).</w:t>
      </w:r>
    </w:p>
    <w:p w14:paraId="56FF64C4" w14:textId="77777777" w:rsidR="0011444D" w:rsidRDefault="0011444D" w:rsidP="0011444D">
      <w:pPr>
        <w:rPr>
          <w:lang w:eastAsia="ko-KR"/>
        </w:rPr>
      </w:pPr>
      <w:bookmarkStart w:id="220" w:name="figures"/>
      <w:bookmarkEnd w:id="220"/>
    </w:p>
    <w:p w14:paraId="74F959A9" w14:textId="393043B9" w:rsidR="0011444D" w:rsidRDefault="0011444D" w:rsidP="0011444D">
      <w:r w:rsidRPr="0011444D">
        <w:rPr>
          <w:b/>
        </w:rPr>
        <w:t xml:space="preserve">Figure </w:t>
      </w:r>
      <w:ins w:id="221" w:author="Mahmoud Ahmed" w:date="2017-10-24T21:26:00Z">
        <w:r w:rsidR="00C600CF">
          <w:rPr>
            <w:b/>
            <w:lang w:eastAsia="ko-KR"/>
          </w:rPr>
          <w:t>7</w:t>
        </w:r>
      </w:ins>
      <w:r>
        <w:t xml:space="preserve">. </w:t>
      </w:r>
      <w:r w:rsidRPr="00D614E5">
        <w:rPr>
          <w:b/>
        </w:rPr>
        <w:t xml:space="preserve">Differential exon usage of </w:t>
      </w:r>
      <w:r w:rsidRPr="00D614E5">
        <w:rPr>
          <w:b/>
          <w:i/>
        </w:rPr>
        <w:t>Acbd5</w:t>
      </w:r>
      <w:r w:rsidRPr="00D614E5">
        <w:rPr>
          <w:b/>
        </w:rPr>
        <w:t>.</w:t>
      </w:r>
      <w:r>
        <w:t xml:space="preserve"> Counts of total 16073 exons in 8 samples were used to test for differential usage using </w:t>
      </w:r>
      <w:proofErr w:type="spellStart"/>
      <w:r>
        <w:t>DEXSeq</w:t>
      </w:r>
      <w:proofErr w:type="spellEnd"/>
      <w:r>
        <w:t xml:space="preserve"> for the pairwise comparison between proliferating samples (day 0) and quiescence (day</w:t>
      </w:r>
      <w:r w:rsidR="00094598">
        <w:t xml:space="preserve"> 2), clonal expansion (10 h</w:t>
      </w:r>
      <w:r>
        <w:t xml:space="preserve"> after MDI treatment) and differentiating samples (day 6 after MDI treatment). Exon usage values of 19 exons of </w:t>
      </w:r>
      <w:r>
        <w:rPr>
          <w:i/>
        </w:rPr>
        <w:t>Acbd5</w:t>
      </w:r>
      <w:r>
        <w:t xml:space="preserve"> at different differentiation stages (</w:t>
      </w:r>
      <w:r>
        <w:rPr>
          <w:i/>
        </w:rPr>
        <w:t>green</w:t>
      </w:r>
      <w:r>
        <w:t xml:space="preserve">, proliferation; </w:t>
      </w:r>
      <w:r>
        <w:rPr>
          <w:i/>
        </w:rPr>
        <w:t>purple</w:t>
      </w:r>
      <w:r>
        <w:t xml:space="preserve">, quiescence; </w:t>
      </w:r>
      <w:r>
        <w:rPr>
          <w:i/>
        </w:rPr>
        <w:t>red</w:t>
      </w:r>
      <w:r>
        <w:t xml:space="preserve">, clonal expansion; </w:t>
      </w:r>
      <w:r>
        <w:rPr>
          <w:i/>
        </w:rPr>
        <w:t>blue</w:t>
      </w:r>
      <w:r>
        <w:t>, differentiation) are shown with their corresponding transcripts and genomic ranges at the bottom.</w:t>
      </w:r>
    </w:p>
    <w:p w14:paraId="1EC988EC" w14:textId="77777777" w:rsidR="0011444D" w:rsidRPr="0011444D" w:rsidRDefault="0011444D" w:rsidP="0011444D">
      <w:pPr>
        <w:rPr>
          <w:lang w:eastAsia="ko-KR"/>
        </w:rPr>
      </w:pPr>
    </w:p>
    <w:p w14:paraId="0A1EBB9F" w14:textId="052F71DF" w:rsidR="00605664" w:rsidRPr="0011444D" w:rsidRDefault="00605664">
      <w:pPr>
        <w:rPr>
          <w:lang w:eastAsia="ko-KR"/>
        </w:rPr>
      </w:pPr>
    </w:p>
    <w:sectPr w:rsidR="00605664" w:rsidRPr="0011444D" w:rsidSect="00A02129">
      <w:footerReference w:type="even" r:id="rId61"/>
      <w:footerReference w:type="default" r:id="rI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D83E5A" w14:textId="77777777" w:rsidR="00C625C7" w:rsidRDefault="00C625C7">
      <w:pPr>
        <w:spacing w:line="240" w:lineRule="auto"/>
      </w:pPr>
      <w:r>
        <w:separator/>
      </w:r>
    </w:p>
  </w:endnote>
  <w:endnote w:type="continuationSeparator" w:id="0">
    <w:p w14:paraId="441452D6" w14:textId="77777777" w:rsidR="00C625C7" w:rsidRDefault="00C625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w:panose1 w:val="02000500000000000000"/>
    <w:charset w:val="00"/>
    <w:family w:val="auto"/>
    <w:pitch w:val="variable"/>
    <w:sig w:usb0="00000003" w:usb1="00000000" w:usb2="00000000" w:usb3="00000000" w:csb0="00000001" w:csb1="00000000"/>
  </w:font>
  <w:font w:name="굴림체">
    <w:charset w:val="81"/>
    <w:family w:val="auto"/>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굴림">
    <w:charset w:val="81"/>
    <w:family w:val="auto"/>
    <w:pitch w:val="variable"/>
    <w:sig w:usb0="B00002AF" w:usb1="69D77CFB" w:usb2="00000030" w:usb3="00000000" w:csb0="0008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A6B16" w14:textId="77777777" w:rsidR="00A92B85" w:rsidRDefault="00A92B85" w:rsidP="007B25E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A50AA3" w14:textId="77777777" w:rsidR="00A92B85" w:rsidRDefault="00A92B8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B21D4" w14:textId="77777777" w:rsidR="00A92B85" w:rsidRDefault="00A92B85" w:rsidP="007B25E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A7BEB">
      <w:rPr>
        <w:rStyle w:val="PageNumber"/>
        <w:noProof/>
      </w:rPr>
      <w:t>2</w:t>
    </w:r>
    <w:r>
      <w:rPr>
        <w:rStyle w:val="PageNumber"/>
      </w:rPr>
      <w:fldChar w:fldCharType="end"/>
    </w:r>
  </w:p>
  <w:p w14:paraId="588BAFC6" w14:textId="77777777" w:rsidR="00A92B85" w:rsidRDefault="00A92B8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1C0C5" w14:textId="77777777" w:rsidR="00C625C7" w:rsidRDefault="00C625C7">
      <w:r>
        <w:separator/>
      </w:r>
    </w:p>
  </w:footnote>
  <w:footnote w:type="continuationSeparator" w:id="0">
    <w:p w14:paraId="26870C24" w14:textId="77777777" w:rsidR="00C625C7" w:rsidRDefault="00C625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DAE698E"/>
    <w:multiLevelType w:val="multilevel"/>
    <w:tmpl w:val="FF40FE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49303A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35DA52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02863B64"/>
    <w:lvl w:ilvl="0">
      <w:start w:val="1"/>
      <w:numFmt w:val="decimal"/>
      <w:lvlText w:val="%1."/>
      <w:lvlJc w:val="left"/>
      <w:pPr>
        <w:tabs>
          <w:tab w:val="num" w:pos="1492"/>
        </w:tabs>
        <w:ind w:left="1492" w:hanging="360"/>
      </w:pPr>
    </w:lvl>
  </w:abstractNum>
  <w:abstractNum w:abstractNumId="4">
    <w:nsid w:val="FFFFFF7D"/>
    <w:multiLevelType w:val="singleLevel"/>
    <w:tmpl w:val="B4DA9932"/>
    <w:lvl w:ilvl="0">
      <w:start w:val="1"/>
      <w:numFmt w:val="decimal"/>
      <w:lvlText w:val="%1."/>
      <w:lvlJc w:val="left"/>
      <w:pPr>
        <w:tabs>
          <w:tab w:val="num" w:pos="1209"/>
        </w:tabs>
        <w:ind w:left="1209" w:hanging="360"/>
      </w:pPr>
    </w:lvl>
  </w:abstractNum>
  <w:abstractNum w:abstractNumId="5">
    <w:nsid w:val="FFFFFF7E"/>
    <w:multiLevelType w:val="singleLevel"/>
    <w:tmpl w:val="7EAAA696"/>
    <w:lvl w:ilvl="0">
      <w:start w:val="1"/>
      <w:numFmt w:val="decimal"/>
      <w:lvlText w:val="%1."/>
      <w:lvlJc w:val="left"/>
      <w:pPr>
        <w:tabs>
          <w:tab w:val="num" w:pos="926"/>
        </w:tabs>
        <w:ind w:left="926" w:hanging="360"/>
      </w:pPr>
    </w:lvl>
  </w:abstractNum>
  <w:abstractNum w:abstractNumId="6">
    <w:nsid w:val="FFFFFF7F"/>
    <w:multiLevelType w:val="singleLevel"/>
    <w:tmpl w:val="6EE02188"/>
    <w:lvl w:ilvl="0">
      <w:start w:val="1"/>
      <w:numFmt w:val="decimal"/>
      <w:lvlText w:val="%1."/>
      <w:lvlJc w:val="left"/>
      <w:pPr>
        <w:tabs>
          <w:tab w:val="num" w:pos="643"/>
        </w:tabs>
        <w:ind w:left="643" w:hanging="360"/>
      </w:pPr>
    </w:lvl>
  </w:abstractNum>
  <w:abstractNum w:abstractNumId="7">
    <w:nsid w:val="FFFFFF80"/>
    <w:multiLevelType w:val="singleLevel"/>
    <w:tmpl w:val="125EFE50"/>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00725838"/>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E8300CCC"/>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42B69A58"/>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A654853E"/>
    <w:lvl w:ilvl="0">
      <w:start w:val="1"/>
      <w:numFmt w:val="decimal"/>
      <w:lvlText w:val="%1."/>
      <w:lvlJc w:val="left"/>
      <w:pPr>
        <w:tabs>
          <w:tab w:val="num" w:pos="360"/>
        </w:tabs>
        <w:ind w:left="360" w:hanging="360"/>
      </w:pPr>
    </w:lvl>
  </w:abstractNum>
  <w:abstractNum w:abstractNumId="12">
    <w:nsid w:val="FFFFFF89"/>
    <w:multiLevelType w:val="singleLevel"/>
    <w:tmpl w:val="92B6DFB0"/>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hmoud Ahmed">
    <w15:presenceInfo w15:providerId="None" w15:userId="Mahmoud Ahm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1D21"/>
    <w:rsid w:val="0002260D"/>
    <w:rsid w:val="0002687A"/>
    <w:rsid w:val="000468B5"/>
    <w:rsid w:val="000514E9"/>
    <w:rsid w:val="00054984"/>
    <w:rsid w:val="0007256E"/>
    <w:rsid w:val="000738DA"/>
    <w:rsid w:val="000739D8"/>
    <w:rsid w:val="00086412"/>
    <w:rsid w:val="00087698"/>
    <w:rsid w:val="00094598"/>
    <w:rsid w:val="00095E8A"/>
    <w:rsid w:val="000B715A"/>
    <w:rsid w:val="000C1879"/>
    <w:rsid w:val="000D3749"/>
    <w:rsid w:val="000D6EDC"/>
    <w:rsid w:val="000E2EC7"/>
    <w:rsid w:val="000E5C5B"/>
    <w:rsid w:val="000F01CD"/>
    <w:rsid w:val="000F691C"/>
    <w:rsid w:val="00103F0B"/>
    <w:rsid w:val="001131B6"/>
    <w:rsid w:val="001138F3"/>
    <w:rsid w:val="0011444D"/>
    <w:rsid w:val="00121881"/>
    <w:rsid w:val="001221DF"/>
    <w:rsid w:val="00126106"/>
    <w:rsid w:val="00137D32"/>
    <w:rsid w:val="0015331A"/>
    <w:rsid w:val="001622D4"/>
    <w:rsid w:val="00162589"/>
    <w:rsid w:val="00162D14"/>
    <w:rsid w:val="001630AC"/>
    <w:rsid w:val="0018269C"/>
    <w:rsid w:val="00182D2E"/>
    <w:rsid w:val="001850F3"/>
    <w:rsid w:val="001933CC"/>
    <w:rsid w:val="00195478"/>
    <w:rsid w:val="001B64AA"/>
    <w:rsid w:val="001D0CD9"/>
    <w:rsid w:val="001D0ECE"/>
    <w:rsid w:val="001E3829"/>
    <w:rsid w:val="001E71DA"/>
    <w:rsid w:val="001F733E"/>
    <w:rsid w:val="00202863"/>
    <w:rsid w:val="002153E3"/>
    <w:rsid w:val="00221121"/>
    <w:rsid w:val="00226C23"/>
    <w:rsid w:val="002310C3"/>
    <w:rsid w:val="002370E7"/>
    <w:rsid w:val="00241077"/>
    <w:rsid w:val="00241CAF"/>
    <w:rsid w:val="00263FF5"/>
    <w:rsid w:val="00265BD5"/>
    <w:rsid w:val="00272929"/>
    <w:rsid w:val="0027577C"/>
    <w:rsid w:val="00287336"/>
    <w:rsid w:val="002919D7"/>
    <w:rsid w:val="002B1CE9"/>
    <w:rsid w:val="002B2889"/>
    <w:rsid w:val="002C35C9"/>
    <w:rsid w:val="002C41AE"/>
    <w:rsid w:val="002C741F"/>
    <w:rsid w:val="002D499F"/>
    <w:rsid w:val="002D6FCE"/>
    <w:rsid w:val="002F5B56"/>
    <w:rsid w:val="003029DA"/>
    <w:rsid w:val="00304CF7"/>
    <w:rsid w:val="00304D8A"/>
    <w:rsid w:val="00307D16"/>
    <w:rsid w:val="0032393C"/>
    <w:rsid w:val="00346809"/>
    <w:rsid w:val="0035072A"/>
    <w:rsid w:val="00355120"/>
    <w:rsid w:val="003756FE"/>
    <w:rsid w:val="00385A84"/>
    <w:rsid w:val="00394153"/>
    <w:rsid w:val="003C4F01"/>
    <w:rsid w:val="003C6C7F"/>
    <w:rsid w:val="003C757E"/>
    <w:rsid w:val="003D11C5"/>
    <w:rsid w:val="003D2386"/>
    <w:rsid w:val="003F3A2A"/>
    <w:rsid w:val="003F4D1C"/>
    <w:rsid w:val="00403043"/>
    <w:rsid w:val="00420B0F"/>
    <w:rsid w:val="0042609F"/>
    <w:rsid w:val="00436D8D"/>
    <w:rsid w:val="00452219"/>
    <w:rsid w:val="004547EB"/>
    <w:rsid w:val="004553D4"/>
    <w:rsid w:val="00473A0C"/>
    <w:rsid w:val="00474F3D"/>
    <w:rsid w:val="00480447"/>
    <w:rsid w:val="00497915"/>
    <w:rsid w:val="004C12C9"/>
    <w:rsid w:val="004D1C2E"/>
    <w:rsid w:val="004E29B3"/>
    <w:rsid w:val="004F31A7"/>
    <w:rsid w:val="005012E6"/>
    <w:rsid w:val="00530464"/>
    <w:rsid w:val="005355FE"/>
    <w:rsid w:val="00536EB8"/>
    <w:rsid w:val="005377C3"/>
    <w:rsid w:val="00542D17"/>
    <w:rsid w:val="00543296"/>
    <w:rsid w:val="00554CCC"/>
    <w:rsid w:val="005670A4"/>
    <w:rsid w:val="00572B2F"/>
    <w:rsid w:val="00590D07"/>
    <w:rsid w:val="005A4F72"/>
    <w:rsid w:val="005B08D5"/>
    <w:rsid w:val="005C6D6F"/>
    <w:rsid w:val="005D484E"/>
    <w:rsid w:val="005E14C6"/>
    <w:rsid w:val="005F7898"/>
    <w:rsid w:val="00605664"/>
    <w:rsid w:val="00605C03"/>
    <w:rsid w:val="006134FF"/>
    <w:rsid w:val="00614C78"/>
    <w:rsid w:val="00624447"/>
    <w:rsid w:val="00624C00"/>
    <w:rsid w:val="00634036"/>
    <w:rsid w:val="006466AC"/>
    <w:rsid w:val="00655882"/>
    <w:rsid w:val="00671C38"/>
    <w:rsid w:val="0069405A"/>
    <w:rsid w:val="006A6B2B"/>
    <w:rsid w:val="006A7BEB"/>
    <w:rsid w:val="006B2B09"/>
    <w:rsid w:val="006C33BD"/>
    <w:rsid w:val="006C51D0"/>
    <w:rsid w:val="007004A2"/>
    <w:rsid w:val="007030F8"/>
    <w:rsid w:val="00711493"/>
    <w:rsid w:val="00712469"/>
    <w:rsid w:val="00715244"/>
    <w:rsid w:val="00720214"/>
    <w:rsid w:val="00722C17"/>
    <w:rsid w:val="00726C2B"/>
    <w:rsid w:val="0072AEEF"/>
    <w:rsid w:val="00730D9C"/>
    <w:rsid w:val="0073491E"/>
    <w:rsid w:val="007375EC"/>
    <w:rsid w:val="00746C18"/>
    <w:rsid w:val="00762E33"/>
    <w:rsid w:val="00763304"/>
    <w:rsid w:val="007673F3"/>
    <w:rsid w:val="00777585"/>
    <w:rsid w:val="007802D0"/>
    <w:rsid w:val="00784D58"/>
    <w:rsid w:val="007A2F6F"/>
    <w:rsid w:val="007B25E8"/>
    <w:rsid w:val="007D14B5"/>
    <w:rsid w:val="007D5377"/>
    <w:rsid w:val="007F14E8"/>
    <w:rsid w:val="00802306"/>
    <w:rsid w:val="00803F5B"/>
    <w:rsid w:val="008100A5"/>
    <w:rsid w:val="00816DAC"/>
    <w:rsid w:val="00823C69"/>
    <w:rsid w:val="00824692"/>
    <w:rsid w:val="008402BF"/>
    <w:rsid w:val="00843F8F"/>
    <w:rsid w:val="00845788"/>
    <w:rsid w:val="0084752C"/>
    <w:rsid w:val="0085537B"/>
    <w:rsid w:val="00855F9A"/>
    <w:rsid w:val="00856544"/>
    <w:rsid w:val="008722EE"/>
    <w:rsid w:val="0087347A"/>
    <w:rsid w:val="008838EB"/>
    <w:rsid w:val="008846AC"/>
    <w:rsid w:val="008925D1"/>
    <w:rsid w:val="008945B5"/>
    <w:rsid w:val="008C0C7F"/>
    <w:rsid w:val="008C5A13"/>
    <w:rsid w:val="008C6925"/>
    <w:rsid w:val="008C7635"/>
    <w:rsid w:val="008D6863"/>
    <w:rsid w:val="008E571B"/>
    <w:rsid w:val="008E74AD"/>
    <w:rsid w:val="008F3AF0"/>
    <w:rsid w:val="009010C6"/>
    <w:rsid w:val="00902695"/>
    <w:rsid w:val="00907AF0"/>
    <w:rsid w:val="00920D16"/>
    <w:rsid w:val="00941072"/>
    <w:rsid w:val="00952930"/>
    <w:rsid w:val="00953A49"/>
    <w:rsid w:val="0095400A"/>
    <w:rsid w:val="00954C46"/>
    <w:rsid w:val="009570E9"/>
    <w:rsid w:val="009613AA"/>
    <w:rsid w:val="00962178"/>
    <w:rsid w:val="00981920"/>
    <w:rsid w:val="009955C6"/>
    <w:rsid w:val="009D2166"/>
    <w:rsid w:val="009D3B9F"/>
    <w:rsid w:val="009D4558"/>
    <w:rsid w:val="009D520B"/>
    <w:rsid w:val="009E0C96"/>
    <w:rsid w:val="009E4C9A"/>
    <w:rsid w:val="009E744C"/>
    <w:rsid w:val="009E77CE"/>
    <w:rsid w:val="009F6536"/>
    <w:rsid w:val="00A02129"/>
    <w:rsid w:val="00A143DA"/>
    <w:rsid w:val="00A35F92"/>
    <w:rsid w:val="00A42391"/>
    <w:rsid w:val="00A47C75"/>
    <w:rsid w:val="00A65E42"/>
    <w:rsid w:val="00A70B43"/>
    <w:rsid w:val="00A7565F"/>
    <w:rsid w:val="00A8576A"/>
    <w:rsid w:val="00A860FD"/>
    <w:rsid w:val="00A92B85"/>
    <w:rsid w:val="00A96CC6"/>
    <w:rsid w:val="00AA1A5E"/>
    <w:rsid w:val="00AB1F5C"/>
    <w:rsid w:val="00AC4664"/>
    <w:rsid w:val="00AC4A66"/>
    <w:rsid w:val="00AD27B9"/>
    <w:rsid w:val="00AD4D3C"/>
    <w:rsid w:val="00AD4D43"/>
    <w:rsid w:val="00AE73AA"/>
    <w:rsid w:val="00AF1725"/>
    <w:rsid w:val="00AF1C30"/>
    <w:rsid w:val="00AF2D97"/>
    <w:rsid w:val="00B066CD"/>
    <w:rsid w:val="00B220AD"/>
    <w:rsid w:val="00B23B55"/>
    <w:rsid w:val="00B37AFB"/>
    <w:rsid w:val="00B4535D"/>
    <w:rsid w:val="00B52252"/>
    <w:rsid w:val="00B54C37"/>
    <w:rsid w:val="00B564A0"/>
    <w:rsid w:val="00B639CB"/>
    <w:rsid w:val="00B7113B"/>
    <w:rsid w:val="00B75A10"/>
    <w:rsid w:val="00B803AC"/>
    <w:rsid w:val="00B835AE"/>
    <w:rsid w:val="00B86B75"/>
    <w:rsid w:val="00B9453E"/>
    <w:rsid w:val="00B95615"/>
    <w:rsid w:val="00BA2168"/>
    <w:rsid w:val="00BA6F62"/>
    <w:rsid w:val="00BB18E2"/>
    <w:rsid w:val="00BB5995"/>
    <w:rsid w:val="00BB726F"/>
    <w:rsid w:val="00BC48D5"/>
    <w:rsid w:val="00BE2B0F"/>
    <w:rsid w:val="00BE64D9"/>
    <w:rsid w:val="00BE67EC"/>
    <w:rsid w:val="00C0344E"/>
    <w:rsid w:val="00C10D93"/>
    <w:rsid w:val="00C172F7"/>
    <w:rsid w:val="00C17A4C"/>
    <w:rsid w:val="00C20E5D"/>
    <w:rsid w:val="00C24D0D"/>
    <w:rsid w:val="00C3188C"/>
    <w:rsid w:val="00C36279"/>
    <w:rsid w:val="00C478C0"/>
    <w:rsid w:val="00C516C1"/>
    <w:rsid w:val="00C5771C"/>
    <w:rsid w:val="00C600CF"/>
    <w:rsid w:val="00C625C7"/>
    <w:rsid w:val="00C6697A"/>
    <w:rsid w:val="00C70DA5"/>
    <w:rsid w:val="00C947C6"/>
    <w:rsid w:val="00C96C94"/>
    <w:rsid w:val="00CA14CF"/>
    <w:rsid w:val="00CA212F"/>
    <w:rsid w:val="00CA5F96"/>
    <w:rsid w:val="00CA641B"/>
    <w:rsid w:val="00CC573C"/>
    <w:rsid w:val="00CE58D5"/>
    <w:rsid w:val="00CF2082"/>
    <w:rsid w:val="00CF5D50"/>
    <w:rsid w:val="00D063AF"/>
    <w:rsid w:val="00D12D2D"/>
    <w:rsid w:val="00D144E1"/>
    <w:rsid w:val="00D23E66"/>
    <w:rsid w:val="00D278D5"/>
    <w:rsid w:val="00D420A5"/>
    <w:rsid w:val="00D533BB"/>
    <w:rsid w:val="00D614E5"/>
    <w:rsid w:val="00D679E3"/>
    <w:rsid w:val="00D909A3"/>
    <w:rsid w:val="00D92641"/>
    <w:rsid w:val="00D92EC5"/>
    <w:rsid w:val="00D9311F"/>
    <w:rsid w:val="00DB19B3"/>
    <w:rsid w:val="00DB283D"/>
    <w:rsid w:val="00DB713F"/>
    <w:rsid w:val="00DC2964"/>
    <w:rsid w:val="00DC7133"/>
    <w:rsid w:val="00DD39BA"/>
    <w:rsid w:val="00DE094C"/>
    <w:rsid w:val="00DE5371"/>
    <w:rsid w:val="00DF087D"/>
    <w:rsid w:val="00DF15AB"/>
    <w:rsid w:val="00DF2730"/>
    <w:rsid w:val="00DF6C79"/>
    <w:rsid w:val="00E00801"/>
    <w:rsid w:val="00E02633"/>
    <w:rsid w:val="00E03CAE"/>
    <w:rsid w:val="00E12924"/>
    <w:rsid w:val="00E17051"/>
    <w:rsid w:val="00E20A7C"/>
    <w:rsid w:val="00E24315"/>
    <w:rsid w:val="00E315A3"/>
    <w:rsid w:val="00E57173"/>
    <w:rsid w:val="00E755B8"/>
    <w:rsid w:val="00E84CEC"/>
    <w:rsid w:val="00E9189F"/>
    <w:rsid w:val="00EA07E5"/>
    <w:rsid w:val="00EA33B0"/>
    <w:rsid w:val="00EA637E"/>
    <w:rsid w:val="00EB2A2E"/>
    <w:rsid w:val="00ED3B1B"/>
    <w:rsid w:val="00ED4733"/>
    <w:rsid w:val="00EE4F45"/>
    <w:rsid w:val="00EF6A63"/>
    <w:rsid w:val="00EF70D3"/>
    <w:rsid w:val="00EF7452"/>
    <w:rsid w:val="00F019ED"/>
    <w:rsid w:val="00F16D5B"/>
    <w:rsid w:val="00F444C6"/>
    <w:rsid w:val="00F4461F"/>
    <w:rsid w:val="00F6253A"/>
    <w:rsid w:val="00F63B8E"/>
    <w:rsid w:val="00F70184"/>
    <w:rsid w:val="00F7140E"/>
    <w:rsid w:val="00FB15C6"/>
    <w:rsid w:val="00FB7C03"/>
    <w:rsid w:val="00FC36CB"/>
    <w:rsid w:val="00FC6F48"/>
    <w:rsid w:val="00FD1F1F"/>
    <w:rsid w:val="00FD5E42"/>
    <w:rsid w:val="00FF76F9"/>
    <w:rsid w:val="0131E546"/>
    <w:rsid w:val="04580DC8"/>
    <w:rsid w:val="04904DFD"/>
    <w:rsid w:val="06695F6A"/>
    <w:rsid w:val="08A8B44A"/>
    <w:rsid w:val="0FD7CAD3"/>
    <w:rsid w:val="11AF0297"/>
    <w:rsid w:val="1237250E"/>
    <w:rsid w:val="14DE2DC5"/>
    <w:rsid w:val="15C6775D"/>
    <w:rsid w:val="18F03747"/>
    <w:rsid w:val="193DE40F"/>
    <w:rsid w:val="1B3C081C"/>
    <w:rsid w:val="1CF919BB"/>
    <w:rsid w:val="22AA19D1"/>
    <w:rsid w:val="255F5594"/>
    <w:rsid w:val="26BB4E32"/>
    <w:rsid w:val="26CE5A49"/>
    <w:rsid w:val="2FBFF059"/>
    <w:rsid w:val="35140789"/>
    <w:rsid w:val="37C97522"/>
    <w:rsid w:val="3C518FE7"/>
    <w:rsid w:val="3D4F9C4A"/>
    <w:rsid w:val="3FAB0EDF"/>
    <w:rsid w:val="41731374"/>
    <w:rsid w:val="41F5DD1A"/>
    <w:rsid w:val="4A6F25C5"/>
    <w:rsid w:val="56BB041B"/>
    <w:rsid w:val="5AC8B362"/>
    <w:rsid w:val="5CA64176"/>
    <w:rsid w:val="5D1A6B8E"/>
    <w:rsid w:val="5F6E563F"/>
    <w:rsid w:val="600C0EAA"/>
    <w:rsid w:val="61638A2C"/>
    <w:rsid w:val="62890BE1"/>
    <w:rsid w:val="65F0452E"/>
    <w:rsid w:val="6A41D6FC"/>
    <w:rsid w:val="6A5B7513"/>
    <w:rsid w:val="744A0959"/>
    <w:rsid w:val="78DA548D"/>
    <w:rsid w:val="7B957A05"/>
    <w:rsid w:val="7C144897"/>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36D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6DA7"/>
    <w:pPr>
      <w:spacing w:line="480" w:lineRule="auto"/>
      <w:jc w:val="both"/>
    </w:pPr>
    <w:rPr>
      <w:rFonts w:ascii="Times" w:hAnsi="Times"/>
      <w:color w:val="000000" w:themeColor="text1"/>
      <w:sz w:val="22"/>
    </w:rPr>
  </w:style>
  <w:style w:type="paragraph" w:styleId="Heading1">
    <w:name w:val="heading 1"/>
    <w:basedOn w:val="Normal"/>
    <w:next w:val="Normal"/>
    <w:link w:val="Heading1Char"/>
    <w:uiPriority w:val="9"/>
    <w:qFormat/>
    <w:rsid w:val="001B643C"/>
    <w:pPr>
      <w:keepLines/>
      <w:pageBreakBefore/>
      <w:spacing w:before="24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57886"/>
    <w:pPr>
      <w:keepNext/>
      <w:keepLines/>
      <w:spacing w:before="40"/>
      <w:jc w:val="left"/>
      <w:outlineLvl w:val="1"/>
    </w:pPr>
    <w:rPr>
      <w:rFonts w:eastAsiaTheme="majorEastAsia" w:cstheme="majorBidi"/>
      <w:b/>
      <w:szCs w:val="26"/>
    </w:rPr>
  </w:style>
  <w:style w:type="paragraph" w:styleId="Heading3">
    <w:name w:val="heading 3"/>
    <w:basedOn w:val="Heading1"/>
    <w:next w:val="Normal"/>
    <w:link w:val="Heading3Char"/>
    <w:uiPriority w:val="9"/>
    <w:unhideWhenUsed/>
    <w:qFormat/>
    <w:rsid w:val="001A3CFA"/>
    <w:pPr>
      <w:spacing w:before="40" w:line="20" w:lineRule="exact"/>
      <w:outlineLvl w:val="2"/>
    </w:pPr>
    <w:rPr>
      <w:b w:val="0"/>
      <w:color w:val="FFFFFF" w:themeColor="background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43C"/>
    <w:rPr>
      <w:rFonts w:ascii="Times" w:eastAsiaTheme="majorEastAsia" w:hAnsi="Times" w:cstheme="majorBidi"/>
      <w:b/>
      <w:color w:val="000000" w:themeColor="text1"/>
      <w:sz w:val="22"/>
      <w:szCs w:val="32"/>
    </w:rPr>
  </w:style>
  <w:style w:type="character" w:customStyle="1" w:styleId="Heading2Char">
    <w:name w:val="Heading 2 Char"/>
    <w:basedOn w:val="DefaultParagraphFont"/>
    <w:link w:val="Heading2"/>
    <w:uiPriority w:val="9"/>
    <w:rsid w:val="00557886"/>
    <w:rPr>
      <w:rFonts w:ascii="Times" w:eastAsiaTheme="majorEastAsia" w:hAnsi="Times" w:cstheme="majorBidi"/>
      <w:b/>
      <w:color w:val="000000" w:themeColor="text1"/>
      <w:sz w:val="22"/>
      <w:szCs w:val="26"/>
    </w:rPr>
  </w:style>
  <w:style w:type="character" w:customStyle="1" w:styleId="Heading3Char">
    <w:name w:val="Heading 3 Char"/>
    <w:basedOn w:val="DefaultParagraphFont"/>
    <w:link w:val="Heading3"/>
    <w:uiPriority w:val="9"/>
    <w:rsid w:val="001A3CFA"/>
    <w:rPr>
      <w:rFonts w:ascii="Times" w:eastAsiaTheme="majorEastAsia" w:hAnsi="Times" w:cstheme="majorBidi"/>
      <w:color w:val="FFFFFF" w:themeColor="background1"/>
      <w:sz w:val="10"/>
      <w:szCs w:val="32"/>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table" w:customStyle="1" w:styleId="table">
    <w:name w:val="table"/>
    <w:basedOn w:val="TableNormal"/>
    <w:uiPriority w:val="99"/>
    <w:rsid w:val="008100A5"/>
    <w:rPr>
      <w:rFonts w:ascii="Times" w:hAnsi="Times"/>
      <w:sz w:val="22"/>
    </w:rPr>
    <w:tblPr>
      <w:tblInd w:w="0" w:type="dxa"/>
      <w:tblBorders>
        <w:bottom w:val="single" w:sz="4" w:space="0" w:color="000000" w:themeColor="text1"/>
      </w:tblBorders>
      <w:tblCellMar>
        <w:top w:w="0" w:type="dxa"/>
        <w:left w:w="108" w:type="dxa"/>
        <w:bottom w:w="0" w:type="dxa"/>
        <w:right w:w="108" w:type="dxa"/>
      </w:tblCellMar>
    </w:tblPr>
    <w:tblStylePr w:type="firstRow">
      <w:rPr>
        <w:rFonts w:ascii="Times" w:hAnsi="Times"/>
        <w:sz w:val="22"/>
      </w:rPr>
      <w:tblPr/>
      <w:tcPr>
        <w:tcBorders>
          <w:top w:val="single" w:sz="4" w:space="0" w:color="000000" w:themeColor="text1"/>
          <w:left w:val="nil"/>
          <w:bottom w:val="single" w:sz="4" w:space="0" w:color="000000" w:themeColor="text1"/>
          <w:right w:val="nil"/>
        </w:tcBorders>
        <w:shd w:val="clear" w:color="auto" w:fill="FFFFFF" w:themeFill="background1"/>
      </w:tcPr>
    </w:tblStylePr>
  </w:style>
  <w:style w:type="paragraph" w:styleId="Header">
    <w:name w:val="header"/>
    <w:basedOn w:val="Normal"/>
    <w:link w:val="HeaderChar"/>
    <w:uiPriority w:val="99"/>
    <w:unhideWhenUsed/>
    <w:rsid w:val="00907AF0"/>
    <w:pPr>
      <w:tabs>
        <w:tab w:val="center" w:pos="4680"/>
        <w:tab w:val="right" w:pos="9360"/>
      </w:tabs>
      <w:spacing w:line="240" w:lineRule="auto"/>
    </w:pPr>
  </w:style>
  <w:style w:type="character" w:customStyle="1" w:styleId="HeaderChar">
    <w:name w:val="Header Char"/>
    <w:basedOn w:val="DefaultParagraphFont"/>
    <w:link w:val="Header"/>
    <w:uiPriority w:val="99"/>
    <w:rsid w:val="00907AF0"/>
    <w:rPr>
      <w:rFonts w:ascii="Times" w:hAnsi="Times"/>
      <w:color w:val="000000" w:themeColor="text1"/>
      <w:sz w:val="22"/>
    </w:rPr>
  </w:style>
  <w:style w:type="paragraph" w:styleId="Footer">
    <w:name w:val="footer"/>
    <w:basedOn w:val="Normal"/>
    <w:link w:val="FooterChar"/>
    <w:uiPriority w:val="99"/>
    <w:unhideWhenUsed/>
    <w:rsid w:val="00907AF0"/>
    <w:pPr>
      <w:tabs>
        <w:tab w:val="center" w:pos="4680"/>
        <w:tab w:val="right" w:pos="9360"/>
      </w:tabs>
      <w:spacing w:line="240" w:lineRule="auto"/>
    </w:pPr>
  </w:style>
  <w:style w:type="character" w:customStyle="1" w:styleId="FooterChar">
    <w:name w:val="Footer Char"/>
    <w:basedOn w:val="DefaultParagraphFont"/>
    <w:link w:val="Footer"/>
    <w:uiPriority w:val="99"/>
    <w:rsid w:val="00907AF0"/>
    <w:rPr>
      <w:rFonts w:ascii="Times" w:hAnsi="Times"/>
      <w:color w:val="000000" w:themeColor="text1"/>
      <w:sz w:val="22"/>
    </w:rPr>
  </w:style>
  <w:style w:type="character" w:styleId="PageNumber">
    <w:name w:val="page number"/>
    <w:basedOn w:val="DefaultParagraphFont"/>
    <w:uiPriority w:val="99"/>
    <w:semiHidden/>
    <w:unhideWhenUsed/>
    <w:rsid w:val="00907AF0"/>
  </w:style>
  <w:style w:type="paragraph" w:styleId="BalloonText">
    <w:name w:val="Balloon Text"/>
    <w:basedOn w:val="Normal"/>
    <w:link w:val="BalloonTextChar"/>
    <w:uiPriority w:val="99"/>
    <w:semiHidden/>
    <w:unhideWhenUsed/>
    <w:rsid w:val="00746C1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46C18"/>
    <w:rPr>
      <w:rFonts w:ascii="Times New Roman" w:hAnsi="Times New Roman" w:cs="Times New Roman"/>
      <w:color w:val="000000" w:themeColor="text1"/>
      <w:sz w:val="18"/>
      <w:szCs w:val="18"/>
    </w:rPr>
  </w:style>
  <w:style w:type="character" w:styleId="CommentReference">
    <w:name w:val="annotation reference"/>
    <w:basedOn w:val="DefaultParagraphFont"/>
    <w:uiPriority w:val="99"/>
    <w:semiHidden/>
    <w:unhideWhenUsed/>
    <w:rsid w:val="00A143DA"/>
    <w:rPr>
      <w:sz w:val="18"/>
      <w:szCs w:val="18"/>
    </w:rPr>
  </w:style>
  <w:style w:type="paragraph" w:styleId="CommentText">
    <w:name w:val="annotation text"/>
    <w:basedOn w:val="Normal"/>
    <w:link w:val="CommentTextChar"/>
    <w:uiPriority w:val="99"/>
    <w:semiHidden/>
    <w:unhideWhenUsed/>
    <w:rsid w:val="00A143DA"/>
    <w:pPr>
      <w:spacing w:line="240" w:lineRule="auto"/>
    </w:pPr>
    <w:rPr>
      <w:sz w:val="24"/>
    </w:rPr>
  </w:style>
  <w:style w:type="character" w:customStyle="1" w:styleId="CommentTextChar">
    <w:name w:val="Comment Text Char"/>
    <w:basedOn w:val="DefaultParagraphFont"/>
    <w:link w:val="CommentText"/>
    <w:uiPriority w:val="99"/>
    <w:semiHidden/>
    <w:rsid w:val="00A143DA"/>
    <w:rPr>
      <w:rFonts w:ascii="Times" w:hAnsi="Times"/>
      <w:color w:val="000000" w:themeColor="text1"/>
    </w:rPr>
  </w:style>
  <w:style w:type="paragraph" w:styleId="CommentSubject">
    <w:name w:val="annotation subject"/>
    <w:basedOn w:val="CommentText"/>
    <w:next w:val="CommentText"/>
    <w:link w:val="CommentSubjectChar"/>
    <w:uiPriority w:val="99"/>
    <w:semiHidden/>
    <w:unhideWhenUsed/>
    <w:rsid w:val="00A143DA"/>
    <w:rPr>
      <w:b/>
      <w:bCs/>
      <w:sz w:val="20"/>
      <w:szCs w:val="20"/>
    </w:rPr>
  </w:style>
  <w:style w:type="character" w:customStyle="1" w:styleId="CommentSubjectChar">
    <w:name w:val="Comment Subject Char"/>
    <w:basedOn w:val="CommentTextChar"/>
    <w:link w:val="CommentSubject"/>
    <w:uiPriority w:val="99"/>
    <w:semiHidden/>
    <w:rsid w:val="00A143DA"/>
    <w:rPr>
      <w:rFonts w:ascii="Times" w:hAnsi="Times"/>
      <w:b/>
      <w:bCs/>
      <w:color w:val="000000" w:themeColor="text1"/>
      <w:sz w:val="20"/>
      <w:szCs w:val="20"/>
    </w:rPr>
  </w:style>
  <w:style w:type="paragraph" w:styleId="HTMLPreformatted">
    <w:name w:val="HTML Preformatted"/>
    <w:basedOn w:val="Normal"/>
    <w:link w:val="HTMLPreformattedChar"/>
    <w:uiPriority w:val="99"/>
    <w:semiHidden/>
    <w:unhideWhenUsed/>
    <w:rsid w:val="0011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굴림체" w:eastAsia="굴림체" w:hAnsi="굴림체" w:cs="굴림체"/>
      <w:color w:val="auto"/>
      <w:sz w:val="24"/>
      <w:lang w:eastAsia="ko-KR"/>
    </w:rPr>
  </w:style>
  <w:style w:type="character" w:customStyle="1" w:styleId="HTMLPreformattedChar">
    <w:name w:val="HTML Preformatted Char"/>
    <w:basedOn w:val="DefaultParagraphFont"/>
    <w:link w:val="HTMLPreformatted"/>
    <w:uiPriority w:val="99"/>
    <w:semiHidden/>
    <w:rsid w:val="001131B6"/>
    <w:rPr>
      <w:rFonts w:ascii="굴림체" w:eastAsia="굴림체" w:hAnsi="굴림체" w:cs="굴림체"/>
      <w:lang w:eastAsia="ko-KR"/>
    </w:rPr>
  </w:style>
  <w:style w:type="paragraph" w:styleId="Revision">
    <w:name w:val="Revision"/>
    <w:hidden/>
    <w:uiPriority w:val="99"/>
    <w:semiHidden/>
    <w:rsid w:val="006A6B2B"/>
    <w:rPr>
      <w:rFonts w:ascii="Times" w:hAnsi="Times"/>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7260">
      <w:bodyDiv w:val="1"/>
      <w:marLeft w:val="0"/>
      <w:marRight w:val="0"/>
      <w:marTop w:val="0"/>
      <w:marBottom w:val="0"/>
      <w:divBdr>
        <w:top w:val="none" w:sz="0" w:space="0" w:color="auto"/>
        <w:left w:val="none" w:sz="0" w:space="0" w:color="auto"/>
        <w:bottom w:val="none" w:sz="0" w:space="0" w:color="auto"/>
        <w:right w:val="none" w:sz="0" w:space="0" w:color="auto"/>
      </w:divBdr>
    </w:div>
    <w:div w:id="38433513">
      <w:bodyDiv w:val="1"/>
      <w:marLeft w:val="0"/>
      <w:marRight w:val="0"/>
      <w:marTop w:val="0"/>
      <w:marBottom w:val="0"/>
      <w:divBdr>
        <w:top w:val="none" w:sz="0" w:space="0" w:color="auto"/>
        <w:left w:val="none" w:sz="0" w:space="0" w:color="auto"/>
        <w:bottom w:val="none" w:sz="0" w:space="0" w:color="auto"/>
        <w:right w:val="none" w:sz="0" w:space="0" w:color="auto"/>
      </w:divBdr>
    </w:div>
    <w:div w:id="713386525">
      <w:bodyDiv w:val="1"/>
      <w:marLeft w:val="0"/>
      <w:marRight w:val="0"/>
      <w:marTop w:val="0"/>
      <w:marBottom w:val="0"/>
      <w:divBdr>
        <w:top w:val="none" w:sz="0" w:space="0" w:color="auto"/>
        <w:left w:val="none" w:sz="0" w:space="0" w:color="auto"/>
        <w:bottom w:val="none" w:sz="0" w:space="0" w:color="auto"/>
        <w:right w:val="none" w:sz="0" w:space="0" w:color="auto"/>
      </w:divBdr>
    </w:div>
    <w:div w:id="1200358151">
      <w:bodyDiv w:val="1"/>
      <w:marLeft w:val="0"/>
      <w:marRight w:val="0"/>
      <w:marTop w:val="0"/>
      <w:marBottom w:val="0"/>
      <w:divBdr>
        <w:top w:val="none" w:sz="0" w:space="0" w:color="auto"/>
        <w:left w:val="none" w:sz="0" w:space="0" w:color="auto"/>
        <w:bottom w:val="none" w:sz="0" w:space="0" w:color="auto"/>
        <w:right w:val="none" w:sz="0" w:space="0" w:color="auto"/>
      </w:divBdr>
    </w:div>
    <w:div w:id="1450204976">
      <w:bodyDiv w:val="1"/>
      <w:marLeft w:val="0"/>
      <w:marRight w:val="0"/>
      <w:marTop w:val="0"/>
      <w:marBottom w:val="0"/>
      <w:divBdr>
        <w:top w:val="none" w:sz="0" w:space="0" w:color="auto"/>
        <w:left w:val="none" w:sz="0" w:space="0" w:color="auto"/>
        <w:bottom w:val="none" w:sz="0" w:space="0" w:color="auto"/>
        <w:right w:val="none" w:sz="0" w:space="0" w:color="auto"/>
      </w:divBdr>
    </w:div>
    <w:div w:id="1451172033">
      <w:bodyDiv w:val="1"/>
      <w:marLeft w:val="0"/>
      <w:marRight w:val="0"/>
      <w:marTop w:val="0"/>
      <w:marBottom w:val="0"/>
      <w:divBdr>
        <w:top w:val="none" w:sz="0" w:space="0" w:color="auto"/>
        <w:left w:val="none" w:sz="0" w:space="0" w:color="auto"/>
        <w:bottom w:val="none" w:sz="0" w:space="0" w:color="auto"/>
        <w:right w:val="none" w:sz="0" w:space="0" w:color="auto"/>
      </w:divBdr>
    </w:div>
    <w:div w:id="20822854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GO:0010507" TargetMode="External"/><Relationship Id="rId14" Type="http://schemas.openxmlformats.org/officeDocument/2006/relationships/hyperlink" Target="GO:0010508" TargetMode="External"/><Relationship Id="rId15" Type="http://schemas.openxmlformats.org/officeDocument/2006/relationships/hyperlink" Target="GO:0016236" TargetMode="External"/><Relationship Id="rId16" Type="http://schemas.openxmlformats.org/officeDocument/2006/relationships/hyperlink" Target="GO:0016239" TargetMode="External"/><Relationship Id="rId17" Type="http://schemas.openxmlformats.org/officeDocument/2006/relationships/hyperlink" Target="GO:0016241" TargetMode="External"/><Relationship Id="rId18" Type="http://schemas.openxmlformats.org/officeDocument/2006/relationships/hyperlink" Target="GO:0016242" TargetMode="External"/><Relationship Id="rId19" Type="http://schemas.openxmlformats.org/officeDocument/2006/relationships/hyperlink" Target="GO:0016243" TargetMode="External"/><Relationship Id="rId63" Type="http://schemas.openxmlformats.org/officeDocument/2006/relationships/fontTable" Target="fontTable.xml"/><Relationship Id="rId64" Type="http://schemas.microsoft.com/office/2011/relationships/people" Target="people.xml"/><Relationship Id="rId65" Type="http://schemas.openxmlformats.org/officeDocument/2006/relationships/theme" Target="theme/theme1.xml"/><Relationship Id="rId50" Type="http://schemas.openxmlformats.org/officeDocument/2006/relationships/hyperlink" Target="GO:1903147" TargetMode="External"/><Relationship Id="rId51" Type="http://schemas.openxmlformats.org/officeDocument/2006/relationships/hyperlink" Target="GO:1903599" TargetMode="External"/><Relationship Id="rId52" Type="http://schemas.openxmlformats.org/officeDocument/2006/relationships/hyperlink" Target="GO:1904417" TargetMode="External"/><Relationship Id="rId53" Type="http://schemas.openxmlformats.org/officeDocument/2006/relationships/hyperlink" Target="GO:1904504" TargetMode="External"/><Relationship Id="rId54" Type="http://schemas.openxmlformats.org/officeDocument/2006/relationships/hyperlink" Target="GO:1904714" TargetMode="External"/><Relationship Id="rId55" Type="http://schemas.openxmlformats.org/officeDocument/2006/relationships/hyperlink" Target="GO:1904715" TargetMode="External"/><Relationship Id="rId56" Type="http://schemas.openxmlformats.org/officeDocument/2006/relationships/hyperlink" Target="GO:1904925" TargetMode="External"/><Relationship Id="rId57" Type="http://schemas.openxmlformats.org/officeDocument/2006/relationships/hyperlink" Target="GO:1905037" TargetMode="External"/><Relationship Id="rId58" Type="http://schemas.openxmlformats.org/officeDocument/2006/relationships/hyperlink" Target="GO:1905090" TargetMode="External"/><Relationship Id="rId59" Type="http://schemas.openxmlformats.org/officeDocument/2006/relationships/hyperlink" Target="GO:2000785" TargetMode="External"/><Relationship Id="rId40" Type="http://schemas.openxmlformats.org/officeDocument/2006/relationships/hyperlink" Target="GO:0071211" TargetMode="External"/><Relationship Id="rId41" Type="http://schemas.openxmlformats.org/officeDocument/2006/relationships/hyperlink" Target="GO:0097352" TargetMode="External"/><Relationship Id="rId42" Type="http://schemas.openxmlformats.org/officeDocument/2006/relationships/hyperlink" Target="GO:0098779" TargetMode="External"/><Relationship Id="rId43" Type="http://schemas.openxmlformats.org/officeDocument/2006/relationships/hyperlink" Target="GO:0098792" TargetMode="External"/><Relationship Id="rId44" Type="http://schemas.openxmlformats.org/officeDocument/2006/relationships/hyperlink" Target="GO:1901096" TargetMode="External"/><Relationship Id="rId45" Type="http://schemas.openxmlformats.org/officeDocument/2006/relationships/hyperlink" Target="GO:1901097" TargetMode="External"/><Relationship Id="rId46" Type="http://schemas.openxmlformats.org/officeDocument/2006/relationships/hyperlink" Target="GO:1901098" TargetMode="External"/><Relationship Id="rId47" Type="http://schemas.openxmlformats.org/officeDocument/2006/relationships/hyperlink" Target="GO:1901525" TargetMode="External"/><Relationship Id="rId48" Type="http://schemas.openxmlformats.org/officeDocument/2006/relationships/hyperlink" Target="GO:1902902" TargetMode="External"/><Relationship Id="rId49" Type="http://schemas.openxmlformats.org/officeDocument/2006/relationships/hyperlink" Target="GO:1903146"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rkim@gnu.ac.kr" TargetMode="External"/><Relationship Id="rId9" Type="http://schemas.openxmlformats.org/officeDocument/2006/relationships/hyperlink" Target="GO:0000045" TargetMode="External"/><Relationship Id="rId30" Type="http://schemas.openxmlformats.org/officeDocument/2006/relationships/hyperlink" Target="GO:0061684" TargetMode="External"/><Relationship Id="rId31" Type="http://schemas.openxmlformats.org/officeDocument/2006/relationships/hyperlink" Target="GO:0061709" TargetMode="External"/><Relationship Id="rId32" Type="http://schemas.openxmlformats.org/officeDocument/2006/relationships/hyperlink" Target="GO:0061723" TargetMode="External"/><Relationship Id="rId33" Type="http://schemas.openxmlformats.org/officeDocument/2006/relationships/hyperlink" Target="GO:0061724" TargetMode="External"/><Relationship Id="rId34" Type="http://schemas.openxmlformats.org/officeDocument/2006/relationships/hyperlink" Target="GO:0061734" TargetMode="External"/><Relationship Id="rId35" Type="http://schemas.openxmlformats.org/officeDocument/2006/relationships/hyperlink" Target="GO:0061736" TargetMode="External"/><Relationship Id="rId36" Type="http://schemas.openxmlformats.org/officeDocument/2006/relationships/hyperlink" Target="GO:0061738" TargetMode="External"/><Relationship Id="rId37" Type="http://schemas.openxmlformats.org/officeDocument/2006/relationships/hyperlink" Target="GO:0061739" TargetMode="External"/><Relationship Id="rId38" Type="http://schemas.openxmlformats.org/officeDocument/2006/relationships/hyperlink" Target="GO:0061740" TargetMode="External"/><Relationship Id="rId39" Type="http://schemas.openxmlformats.org/officeDocument/2006/relationships/hyperlink" Target="GO:0061741" TargetMode="External"/><Relationship Id="rId20" Type="http://schemas.openxmlformats.org/officeDocument/2006/relationships/hyperlink" Target="GO:0030242" TargetMode="External"/><Relationship Id="rId21" Type="http://schemas.openxmlformats.org/officeDocument/2006/relationships/hyperlink" Target="GO:0034263" TargetMode="External"/><Relationship Id="rId22" Type="http://schemas.openxmlformats.org/officeDocument/2006/relationships/hyperlink" Target="GO:0034497" TargetMode="External"/><Relationship Id="rId23" Type="http://schemas.openxmlformats.org/officeDocument/2006/relationships/hyperlink" Target="GO:0034727" TargetMode="External"/><Relationship Id="rId24" Type="http://schemas.openxmlformats.org/officeDocument/2006/relationships/hyperlink" Target="GO:0035695" TargetMode="External"/><Relationship Id="rId25" Type="http://schemas.openxmlformats.org/officeDocument/2006/relationships/hyperlink" Target="GO:0035973" TargetMode="External"/><Relationship Id="rId26" Type="http://schemas.openxmlformats.org/officeDocument/2006/relationships/hyperlink" Target="GO:0039520" TargetMode="External"/><Relationship Id="rId27" Type="http://schemas.openxmlformats.org/officeDocument/2006/relationships/hyperlink" Target="GO:0039521" TargetMode="External"/><Relationship Id="rId28" Type="http://schemas.openxmlformats.org/officeDocument/2006/relationships/hyperlink" Target="GO:0044804" TargetMode="External"/><Relationship Id="rId29" Type="http://schemas.openxmlformats.org/officeDocument/2006/relationships/hyperlink" Target="GO:0044805" TargetMode="External"/><Relationship Id="rId60" Type="http://schemas.openxmlformats.org/officeDocument/2006/relationships/hyperlink" Target="GO:2000786" TargetMode="External"/><Relationship Id="rId61" Type="http://schemas.openxmlformats.org/officeDocument/2006/relationships/footer" Target="footer1.xml"/><Relationship Id="rId62" Type="http://schemas.openxmlformats.org/officeDocument/2006/relationships/footer" Target="footer2.xml"/><Relationship Id="rId10" Type="http://schemas.openxmlformats.org/officeDocument/2006/relationships/hyperlink" Target="GO:0000422" TargetMode="External"/><Relationship Id="rId11" Type="http://schemas.openxmlformats.org/officeDocument/2006/relationships/hyperlink" Target="GO:0000423" TargetMode="External"/><Relationship Id="rId12" Type="http://schemas.openxmlformats.org/officeDocument/2006/relationships/hyperlink" Target="GO:00105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8DCBD27-019E-174E-A16A-80ED2EB77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21534</Words>
  <Characters>122750</Characters>
  <Application>Microsoft Macintosh Word</Application>
  <DocSecurity>0</DocSecurity>
  <Lines>1022</Lines>
  <Paragraphs>287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Ahmed</dc:creator>
  <cp:lastModifiedBy>Mahmoud Ahmed</cp:lastModifiedBy>
  <cp:revision>2</cp:revision>
  <cp:lastPrinted>2017-06-22T02:34:00Z</cp:lastPrinted>
  <dcterms:created xsi:type="dcterms:W3CDTF">2017-10-25T06:04:00Z</dcterms:created>
  <dcterms:modified xsi:type="dcterms:W3CDTF">2017-10-25T06:04:00Z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http://www.zotero.org/styles/oncotarget</vt:lpwstr>
  </property>
  <property fmtid="{D5CDD505-2E9C-101B-9397-08002B2CF9AE}" pid="19" name="Mendeley Recent Style Name 8_1">
    <vt:lpwstr>Oncotarget</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37258f80-a85b-3752-b932-baedaf5a4c60</vt:lpwstr>
  </property>
  <property fmtid="{D5CDD505-2E9C-101B-9397-08002B2CF9AE}" pid="24" name="Mendeley Citation Style_1">
    <vt:lpwstr>http://www.zotero.org/styles/oncotarget</vt:lpwstr>
  </property>
</Properties>
</file>